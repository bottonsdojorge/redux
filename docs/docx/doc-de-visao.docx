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61820" w14:textId="56360C50" w:rsidR="00203420" w:rsidRPr="00203420" w:rsidRDefault="00203420" w:rsidP="00203420">
      <w:pPr>
        <w:spacing w:line="240" w:lineRule="auto"/>
        <w:jc w:val="center"/>
        <w:rPr>
          <w:rFonts w:ascii="Calibri Light" w:hAnsi="Calibri Light" w:cs="Arial"/>
          <w:b/>
          <w:sz w:val="28"/>
        </w:rPr>
      </w:pPr>
      <w:r w:rsidRPr="00203420">
        <w:rPr>
          <w:rFonts w:ascii="Calibri Light" w:hAnsi="Calibri Light" w:cs="Arial"/>
          <w:b/>
          <w:sz w:val="28"/>
        </w:rPr>
        <w:t>DOCUMENTO DE VISÃO</w:t>
      </w:r>
      <w:ins w:id="0" w:author="Leon Andrade Siqueira" w:date="2016-10-05T11:09:00Z">
        <w:r w:rsidR="00A86FBF">
          <w:rPr>
            <w:rFonts w:ascii="Calibri Light" w:hAnsi="Calibri Light" w:cs="Arial"/>
            <w:b/>
            <w:sz w:val="28"/>
          </w:rPr>
          <w:t xml:space="preserve"> v1.1</w:t>
        </w:r>
      </w:ins>
    </w:p>
    <w:p w14:paraId="5C684AF5" w14:textId="77777777" w:rsidR="00203420" w:rsidRDefault="00203420" w:rsidP="00203420">
      <w:pPr>
        <w:spacing w:line="240" w:lineRule="auto"/>
        <w:jc w:val="center"/>
        <w:rPr>
          <w:rFonts w:ascii="Calibri Light" w:hAnsi="Calibri Light" w:cs="Arial"/>
          <w:b/>
          <w:sz w:val="28"/>
        </w:rPr>
      </w:pPr>
      <w:r w:rsidRPr="00203420">
        <w:rPr>
          <w:rFonts w:ascii="Calibri Light" w:hAnsi="Calibri Light" w:cs="Arial"/>
          <w:b/>
          <w:sz w:val="28"/>
        </w:rPr>
        <w:t xml:space="preserve">BOTTONS DO </w:t>
      </w:r>
      <w:r>
        <w:rPr>
          <w:rFonts w:ascii="Calibri Light" w:hAnsi="Calibri Light" w:cs="Arial"/>
          <w:b/>
          <w:sz w:val="28"/>
        </w:rPr>
        <w:t>JORGE</w:t>
      </w:r>
    </w:p>
    <w:p w14:paraId="28106FD9" w14:textId="77777777" w:rsidR="00D047AF" w:rsidRPr="00203420" w:rsidRDefault="00203420" w:rsidP="00203420">
      <w:pPr>
        <w:spacing w:line="240" w:lineRule="auto"/>
        <w:jc w:val="both"/>
        <w:rPr>
          <w:rFonts w:ascii="Calibri Light" w:hAnsi="Calibri Light" w:cs="Arial"/>
          <w:b/>
          <w:sz w:val="24"/>
          <w:szCs w:val="24"/>
        </w:rPr>
      </w:pPr>
      <w:r w:rsidRPr="00203420">
        <w:rPr>
          <w:rFonts w:ascii="Calibri Light" w:hAnsi="Calibri Light" w:cs="Arial"/>
          <w:b/>
          <w:sz w:val="24"/>
          <w:szCs w:val="24"/>
        </w:rPr>
        <w:t>REQUERIMENTOS COMERCIAIS</w:t>
      </w:r>
    </w:p>
    <w:p w14:paraId="199F9F51" w14:textId="77777777" w:rsidR="005A7491" w:rsidRPr="007A1DCA" w:rsidRDefault="007A1DCA" w:rsidP="007A1DC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sz w:val="24"/>
          <w:szCs w:val="24"/>
        </w:rPr>
      </w:pPr>
      <w:r w:rsidRPr="00C24E40">
        <w:rPr>
          <w:rFonts w:ascii="Calibri Light" w:hAnsi="Calibri Light" w:cs="Arial"/>
          <w:b/>
          <w:sz w:val="24"/>
          <w:szCs w:val="24"/>
        </w:rPr>
        <w:t>ORIGEM DA DEMANDA</w:t>
      </w:r>
      <w:r>
        <w:rPr>
          <w:rFonts w:ascii="Calibri Light" w:hAnsi="Calibri Light" w:cs="Arial"/>
          <w:b/>
          <w:sz w:val="24"/>
          <w:szCs w:val="24"/>
        </w:rPr>
        <w:t xml:space="preserve"> </w:t>
      </w:r>
      <w:r w:rsidR="005A7491" w:rsidRPr="007A1DCA">
        <w:rPr>
          <w:rFonts w:cs="Arial"/>
          <w:sz w:val="24"/>
          <w:szCs w:val="24"/>
        </w:rPr>
        <w:t xml:space="preserve">Muitas pessoas procuram </w:t>
      </w:r>
      <w:r w:rsidR="00777B90" w:rsidRPr="007A1DCA">
        <w:rPr>
          <w:rFonts w:cs="Arial"/>
          <w:sz w:val="24"/>
          <w:szCs w:val="24"/>
        </w:rPr>
        <w:t xml:space="preserve">o </w:t>
      </w:r>
      <w:proofErr w:type="spellStart"/>
      <w:r w:rsidR="00777B90" w:rsidRPr="007A1DCA">
        <w:rPr>
          <w:rFonts w:cs="Arial"/>
          <w:sz w:val="24"/>
          <w:szCs w:val="24"/>
        </w:rPr>
        <w:t>botton</w:t>
      </w:r>
      <w:proofErr w:type="spellEnd"/>
      <w:r w:rsidR="00777B90" w:rsidRPr="007A1DCA">
        <w:rPr>
          <w:rFonts w:cs="Arial"/>
          <w:sz w:val="24"/>
          <w:szCs w:val="24"/>
        </w:rPr>
        <w:t xml:space="preserve"> para diversas ocasiões. Esse produto é vendido tanto no varejo quanto em massa para empresas e produtores de eventos</w:t>
      </w:r>
      <w:r w:rsidR="005A7491" w:rsidRPr="007A1DCA">
        <w:rPr>
          <w:rFonts w:cs="Arial"/>
          <w:sz w:val="24"/>
          <w:szCs w:val="24"/>
        </w:rPr>
        <w:t xml:space="preserve">. O </w:t>
      </w:r>
      <w:proofErr w:type="spellStart"/>
      <w:r w:rsidR="005A7491" w:rsidRPr="007A1DCA">
        <w:rPr>
          <w:rFonts w:cs="Arial"/>
          <w:sz w:val="24"/>
          <w:szCs w:val="24"/>
        </w:rPr>
        <w:t>Botton</w:t>
      </w:r>
      <w:proofErr w:type="spellEnd"/>
      <w:r w:rsidR="005A7491" w:rsidRPr="007A1DCA">
        <w:rPr>
          <w:rFonts w:cs="Arial"/>
          <w:sz w:val="24"/>
          <w:szCs w:val="24"/>
        </w:rPr>
        <w:t xml:space="preserve"> é uma preferência no mercado de brindes por conta de seu baixo custo e de sua capacidade de facilmente promov</w:t>
      </w:r>
      <w:r w:rsidR="00777B90" w:rsidRPr="007A1DCA">
        <w:rPr>
          <w:rFonts w:cs="Arial"/>
          <w:sz w:val="24"/>
          <w:szCs w:val="24"/>
        </w:rPr>
        <w:t>er uma marca ou evento, mas também é muito procurado no mercado de varejo por pessoas que querem enfeitar mochilas, estojos ou até mesmo suas roupas. Essa grande procura é o qu</w:t>
      </w:r>
      <w:r w:rsidR="00203420" w:rsidRPr="007A1DCA">
        <w:rPr>
          <w:rFonts w:cs="Arial"/>
          <w:sz w:val="24"/>
          <w:szCs w:val="24"/>
        </w:rPr>
        <w:t xml:space="preserve">e torna o </w:t>
      </w:r>
      <w:proofErr w:type="spellStart"/>
      <w:r w:rsidR="00203420" w:rsidRPr="007A1DCA">
        <w:rPr>
          <w:rFonts w:cs="Arial"/>
          <w:sz w:val="24"/>
          <w:szCs w:val="24"/>
        </w:rPr>
        <w:t>botton</w:t>
      </w:r>
      <w:proofErr w:type="spellEnd"/>
      <w:r w:rsidR="00203420" w:rsidRPr="007A1DCA">
        <w:rPr>
          <w:rFonts w:cs="Arial"/>
          <w:sz w:val="24"/>
          <w:szCs w:val="24"/>
        </w:rPr>
        <w:t xml:space="preserve"> um produto tão </w:t>
      </w:r>
      <w:r w:rsidR="00777B90" w:rsidRPr="007A1DCA">
        <w:rPr>
          <w:rFonts w:cs="Arial"/>
          <w:sz w:val="24"/>
          <w:szCs w:val="24"/>
        </w:rPr>
        <w:t>atrativo.</w:t>
      </w:r>
    </w:p>
    <w:p w14:paraId="1BAFA4D8" w14:textId="77777777" w:rsidR="00203420" w:rsidRPr="00203420" w:rsidRDefault="00203420" w:rsidP="00203420">
      <w:pPr>
        <w:pStyle w:val="PargrafodaLista"/>
        <w:spacing w:line="240" w:lineRule="auto"/>
        <w:ind w:left="0"/>
        <w:jc w:val="both"/>
        <w:rPr>
          <w:rFonts w:cs="Arial"/>
          <w:b/>
          <w:sz w:val="24"/>
          <w:szCs w:val="24"/>
        </w:rPr>
      </w:pPr>
    </w:p>
    <w:p w14:paraId="3C53B1B5" w14:textId="77777777" w:rsidR="005A7491" w:rsidRPr="007A1DCA" w:rsidRDefault="007A1DCA" w:rsidP="003240BD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7A1DCA">
        <w:rPr>
          <w:rFonts w:cs="Arial"/>
          <w:b/>
          <w:sz w:val="24"/>
          <w:szCs w:val="24"/>
        </w:rPr>
        <w:t>OPORTUNIDADE DE NEGÓCIO</w:t>
      </w:r>
      <w:r>
        <w:rPr>
          <w:rFonts w:cs="Arial"/>
          <w:b/>
          <w:sz w:val="24"/>
          <w:szCs w:val="24"/>
        </w:rPr>
        <w:t xml:space="preserve"> </w:t>
      </w:r>
      <w:r w:rsidR="00777B90" w:rsidRPr="007A1DCA">
        <w:rPr>
          <w:rFonts w:cs="Arial"/>
          <w:sz w:val="24"/>
          <w:szCs w:val="24"/>
        </w:rPr>
        <w:t>A nível nacional</w:t>
      </w:r>
      <w:r w:rsidR="00284F07" w:rsidRPr="007A1DCA">
        <w:rPr>
          <w:rFonts w:cs="Arial"/>
          <w:sz w:val="24"/>
          <w:szCs w:val="24"/>
        </w:rPr>
        <w:t xml:space="preserve"> e regional</w:t>
      </w:r>
      <w:r w:rsidR="00777B90" w:rsidRPr="007A1DCA">
        <w:rPr>
          <w:rFonts w:cs="Arial"/>
          <w:sz w:val="24"/>
          <w:szCs w:val="24"/>
        </w:rPr>
        <w:t xml:space="preserve"> não existe uma marca referência na confecção e venda de </w:t>
      </w:r>
      <w:proofErr w:type="spellStart"/>
      <w:r w:rsidR="00777B90" w:rsidRPr="007A1DCA">
        <w:rPr>
          <w:rFonts w:cs="Arial"/>
          <w:sz w:val="24"/>
          <w:szCs w:val="24"/>
        </w:rPr>
        <w:t>bottons</w:t>
      </w:r>
      <w:proofErr w:type="spellEnd"/>
      <w:r w:rsidR="00777B90" w:rsidRPr="007A1DCA">
        <w:rPr>
          <w:rFonts w:cs="Arial"/>
          <w:sz w:val="24"/>
          <w:szCs w:val="24"/>
        </w:rPr>
        <w:t xml:space="preserve"> prontos. As poucas marcas que possuem um nome no mercado estão focadas na produção da matéria prima para a confecção do </w:t>
      </w:r>
      <w:proofErr w:type="spellStart"/>
      <w:r w:rsidR="00777B90" w:rsidRPr="007A1DCA">
        <w:rPr>
          <w:rFonts w:cs="Arial"/>
          <w:sz w:val="24"/>
          <w:szCs w:val="24"/>
        </w:rPr>
        <w:t>botton</w:t>
      </w:r>
      <w:proofErr w:type="spellEnd"/>
      <w:r w:rsidR="00777B90" w:rsidRPr="007A1DCA">
        <w:rPr>
          <w:rFonts w:cs="Arial"/>
          <w:sz w:val="24"/>
          <w:szCs w:val="24"/>
        </w:rPr>
        <w:t xml:space="preserve">, sendo assim, apelam para o comerciante de </w:t>
      </w:r>
      <w:proofErr w:type="spellStart"/>
      <w:r w:rsidR="00777B90" w:rsidRPr="007A1DCA">
        <w:rPr>
          <w:rFonts w:cs="Arial"/>
          <w:sz w:val="24"/>
          <w:szCs w:val="24"/>
        </w:rPr>
        <w:t>bottons</w:t>
      </w:r>
      <w:proofErr w:type="spellEnd"/>
      <w:r w:rsidR="00777B90" w:rsidRPr="007A1DCA">
        <w:rPr>
          <w:rFonts w:cs="Arial"/>
          <w:sz w:val="24"/>
          <w:szCs w:val="24"/>
        </w:rPr>
        <w:t xml:space="preserve">, não para o consumidor. Uma marca referência e especializada na manufatura e personalização de </w:t>
      </w:r>
      <w:proofErr w:type="spellStart"/>
      <w:r w:rsidR="00777B90" w:rsidRPr="007A1DCA">
        <w:rPr>
          <w:rFonts w:cs="Arial"/>
          <w:sz w:val="24"/>
          <w:szCs w:val="24"/>
        </w:rPr>
        <w:t>bottons</w:t>
      </w:r>
      <w:proofErr w:type="spellEnd"/>
      <w:r w:rsidR="00777B90" w:rsidRPr="007A1DCA">
        <w:rPr>
          <w:rFonts w:cs="Arial"/>
          <w:sz w:val="24"/>
          <w:szCs w:val="24"/>
        </w:rPr>
        <w:t xml:space="preserve"> atrairia um grande número de consumidores que atualmente precisam procurar pequenos produtores para fazer suas encomendas.</w:t>
      </w:r>
      <w:r w:rsidR="00D62643" w:rsidRPr="007A1DCA">
        <w:rPr>
          <w:rFonts w:cs="Arial"/>
          <w:sz w:val="24"/>
          <w:szCs w:val="24"/>
        </w:rPr>
        <w:t xml:space="preserve"> A loja virtual, embora tenha enfoque nos </w:t>
      </w:r>
      <w:proofErr w:type="spellStart"/>
      <w:r w:rsidR="00D62643" w:rsidRPr="007A1DCA">
        <w:rPr>
          <w:rFonts w:cs="Arial"/>
          <w:sz w:val="24"/>
          <w:szCs w:val="24"/>
        </w:rPr>
        <w:t>bottons</w:t>
      </w:r>
      <w:proofErr w:type="spellEnd"/>
      <w:r w:rsidR="00D62643" w:rsidRPr="007A1DCA">
        <w:rPr>
          <w:rFonts w:cs="Arial"/>
          <w:sz w:val="24"/>
          <w:szCs w:val="24"/>
        </w:rPr>
        <w:t>, poderá oferecer outros tipos de brinde para atender a todos os possíveis clientes, como chinelos e canecas, por exemplo.</w:t>
      </w:r>
    </w:p>
    <w:p w14:paraId="71D55247" w14:textId="77777777" w:rsidR="00203420" w:rsidRDefault="00203420" w:rsidP="00203420">
      <w:pPr>
        <w:pStyle w:val="PargrafodaLista"/>
        <w:spacing w:line="240" w:lineRule="auto"/>
        <w:ind w:left="0"/>
        <w:jc w:val="both"/>
        <w:rPr>
          <w:rFonts w:cs="Arial"/>
          <w:b/>
          <w:sz w:val="24"/>
          <w:szCs w:val="24"/>
        </w:rPr>
      </w:pPr>
    </w:p>
    <w:p w14:paraId="1FC272B8" w14:textId="77777777" w:rsidR="007A1DCA" w:rsidRPr="007A1DCA" w:rsidRDefault="007A1DCA" w:rsidP="007A1DCA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7A1DCA">
        <w:rPr>
          <w:rFonts w:cs="Arial"/>
          <w:b/>
          <w:sz w:val="24"/>
          <w:szCs w:val="24"/>
        </w:rPr>
        <w:t>OBJETIVOS COMERCIAIS</w:t>
      </w:r>
      <w:r>
        <w:rPr>
          <w:rFonts w:cs="Arial"/>
          <w:b/>
          <w:sz w:val="24"/>
          <w:szCs w:val="24"/>
        </w:rPr>
        <w:t xml:space="preserve"> </w:t>
      </w:r>
    </w:p>
    <w:p w14:paraId="01B7B951" w14:textId="77777777" w:rsidR="00D047AF" w:rsidRPr="007A1DCA" w:rsidRDefault="00D047AF" w:rsidP="007A1DCA">
      <w:pPr>
        <w:pStyle w:val="PargrafodaLista"/>
        <w:numPr>
          <w:ilvl w:val="1"/>
          <w:numId w:val="10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7A1DCA">
        <w:rPr>
          <w:rFonts w:cs="Arial"/>
          <w:sz w:val="24"/>
          <w:szCs w:val="24"/>
        </w:rPr>
        <w:t xml:space="preserve">Estabelecer a marca no mercado nacional tendo como meta alcançar a média de 150.000 ou mais acessos mensais em 1 ano de </w:t>
      </w:r>
      <w:r w:rsidR="00284F07" w:rsidRPr="007A1DCA">
        <w:rPr>
          <w:rFonts w:cs="Arial"/>
          <w:sz w:val="24"/>
          <w:szCs w:val="24"/>
        </w:rPr>
        <w:t>lo</w:t>
      </w:r>
      <w:ins w:id="1" w:author="Alexandre Lima" w:date="2016-06-27T09:13:00Z">
        <w:r w:rsidR="004955E8">
          <w:rPr>
            <w:rFonts w:cs="Arial"/>
            <w:sz w:val="24"/>
            <w:szCs w:val="24"/>
          </w:rPr>
          <w:t>j</w:t>
        </w:r>
      </w:ins>
      <w:r w:rsidR="00284F07" w:rsidRPr="007A1DCA">
        <w:rPr>
          <w:rFonts w:cs="Arial"/>
          <w:sz w:val="24"/>
          <w:szCs w:val="24"/>
        </w:rPr>
        <w:t>a virtual.</w:t>
      </w:r>
    </w:p>
    <w:p w14:paraId="004CFBF2" w14:textId="77777777" w:rsidR="00284F07" w:rsidRPr="00C24E40" w:rsidRDefault="00284F07" w:rsidP="007A1DCA">
      <w:pPr>
        <w:pStyle w:val="PargrafodaLista"/>
        <w:numPr>
          <w:ilvl w:val="1"/>
          <w:numId w:val="10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C24E40">
        <w:rPr>
          <w:rFonts w:cs="Arial"/>
          <w:sz w:val="24"/>
          <w:szCs w:val="24"/>
        </w:rPr>
        <w:t>Aumentar em pelo menos 50% a renda mensal em 3 meses de site</w:t>
      </w:r>
    </w:p>
    <w:p w14:paraId="246A2A24" w14:textId="77777777" w:rsidR="00CE7CB1" w:rsidRPr="00C24E40" w:rsidRDefault="00284F07" w:rsidP="007A1DCA">
      <w:pPr>
        <w:pStyle w:val="PargrafodaLista"/>
        <w:numPr>
          <w:ilvl w:val="1"/>
          <w:numId w:val="10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C24E40">
        <w:rPr>
          <w:rFonts w:cs="Arial"/>
          <w:sz w:val="24"/>
          <w:szCs w:val="24"/>
        </w:rPr>
        <w:t>Aumentar em 300% as vendas para outro</w:t>
      </w:r>
      <w:r w:rsidR="007A1DCA">
        <w:rPr>
          <w:rFonts w:cs="Arial"/>
          <w:sz w:val="24"/>
          <w:szCs w:val="24"/>
        </w:rPr>
        <w:t xml:space="preserve">s estados do país em 6 meses de </w:t>
      </w:r>
      <w:r w:rsidRPr="00C24E40">
        <w:rPr>
          <w:rFonts w:cs="Arial"/>
          <w:sz w:val="24"/>
          <w:szCs w:val="24"/>
        </w:rPr>
        <w:t>site.</w:t>
      </w:r>
    </w:p>
    <w:p w14:paraId="17DF6C89" w14:textId="77777777" w:rsidR="00284F07" w:rsidRPr="007A1DCA" w:rsidRDefault="007A1DCA" w:rsidP="00D52684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sz w:val="24"/>
          <w:szCs w:val="24"/>
        </w:rPr>
      </w:pPr>
      <w:r w:rsidRPr="007A1DCA">
        <w:rPr>
          <w:rFonts w:cs="Arial"/>
          <w:b/>
          <w:sz w:val="24"/>
          <w:szCs w:val="24"/>
        </w:rPr>
        <w:t>VISÃO DO SISTEMA</w:t>
      </w:r>
      <w:r>
        <w:rPr>
          <w:rFonts w:cs="Arial"/>
          <w:b/>
          <w:sz w:val="24"/>
          <w:szCs w:val="24"/>
        </w:rPr>
        <w:t xml:space="preserve"> </w:t>
      </w:r>
      <w:r w:rsidR="00D62643" w:rsidRPr="007A1DCA">
        <w:rPr>
          <w:rFonts w:cs="Arial"/>
          <w:sz w:val="24"/>
          <w:szCs w:val="24"/>
        </w:rPr>
        <w:t>O site será de fácil acesso para o consumidor, sendo simples e permitindo fácil visualização dos produtos tanto no computador</w:t>
      </w:r>
      <w:r w:rsidR="00CE7CB1" w:rsidRPr="007A1DCA">
        <w:rPr>
          <w:rFonts w:cs="Arial"/>
          <w:sz w:val="24"/>
          <w:szCs w:val="24"/>
        </w:rPr>
        <w:t xml:space="preserve"> quanto pelo celular. O site usará de um sistema próprio de mensagens entre usuário e vendedor para programar as transações que podem ser feitas de forma presencial ou por meio de depósito bancário seguido de despacho de encomenda por meio de correio.</w:t>
      </w:r>
    </w:p>
    <w:p w14:paraId="71537598" w14:textId="77777777" w:rsidR="00203420" w:rsidRPr="00203420" w:rsidRDefault="00203420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29D34068" w14:textId="77777777" w:rsidR="00203420" w:rsidRPr="007A1DCA" w:rsidRDefault="007A1DCA" w:rsidP="00F277A7">
      <w:pPr>
        <w:pStyle w:val="PargrafodaLista"/>
        <w:numPr>
          <w:ilvl w:val="0"/>
          <w:numId w:val="10"/>
        </w:numPr>
        <w:spacing w:line="240" w:lineRule="auto"/>
        <w:jc w:val="both"/>
        <w:rPr>
          <w:rFonts w:cs="Arial"/>
          <w:sz w:val="24"/>
          <w:szCs w:val="24"/>
        </w:rPr>
      </w:pPr>
      <w:r w:rsidRPr="007A1DCA">
        <w:rPr>
          <w:rFonts w:cs="Arial"/>
          <w:b/>
          <w:sz w:val="24"/>
          <w:szCs w:val="24"/>
        </w:rPr>
        <w:t>RISCOS COMERCIAIS</w:t>
      </w:r>
      <w:r>
        <w:rPr>
          <w:rFonts w:cs="Arial"/>
          <w:b/>
          <w:sz w:val="24"/>
          <w:szCs w:val="24"/>
        </w:rPr>
        <w:t xml:space="preserve"> </w:t>
      </w:r>
      <w:r w:rsidR="00891286" w:rsidRPr="007A1DCA">
        <w:rPr>
          <w:rFonts w:cs="Arial"/>
          <w:sz w:val="24"/>
          <w:szCs w:val="24"/>
        </w:rPr>
        <w:t>A aceitação do sistema pelos consumidores pode ser baixa devido ao fato de que o sistema não aceita o uso de cartões de crédito. Com a tendência de cada vez mais serem usados cartões de crédito, esse fato pode vir a ser um problema no futuro.</w:t>
      </w:r>
    </w:p>
    <w:p w14:paraId="285A96BF" w14:textId="77777777" w:rsidR="00891286" w:rsidRDefault="00891286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3655E35F" w14:textId="77777777" w:rsidR="00A9338C" w:rsidRDefault="00A9338C" w:rsidP="00A9338C">
      <w:pPr>
        <w:spacing w:line="240" w:lineRule="auto"/>
        <w:jc w:val="both"/>
        <w:rPr>
          <w:rFonts w:cs="Arial"/>
          <w:b/>
          <w:sz w:val="24"/>
          <w:szCs w:val="24"/>
        </w:rPr>
      </w:pPr>
    </w:p>
    <w:p w14:paraId="18008004" w14:textId="77777777" w:rsidR="00A9338C" w:rsidRDefault="00A9338C" w:rsidP="00A9338C">
      <w:pPr>
        <w:spacing w:line="240" w:lineRule="auto"/>
        <w:jc w:val="both"/>
        <w:rPr>
          <w:rFonts w:cs="Arial"/>
          <w:b/>
          <w:sz w:val="24"/>
          <w:szCs w:val="24"/>
        </w:rPr>
      </w:pPr>
    </w:p>
    <w:p w14:paraId="663BDE63" w14:textId="77777777" w:rsidR="00A9338C" w:rsidRDefault="00A9338C" w:rsidP="00A9338C">
      <w:pPr>
        <w:spacing w:line="240" w:lineRule="auto"/>
        <w:jc w:val="both"/>
        <w:rPr>
          <w:rFonts w:cs="Arial"/>
          <w:b/>
          <w:sz w:val="24"/>
          <w:szCs w:val="24"/>
        </w:rPr>
      </w:pPr>
    </w:p>
    <w:p w14:paraId="21CF5A01" w14:textId="77777777" w:rsidR="0057253C" w:rsidRPr="00A9338C" w:rsidRDefault="00A9338C" w:rsidP="00A9338C">
      <w:pPr>
        <w:spacing w:line="240" w:lineRule="auto"/>
        <w:jc w:val="both"/>
        <w:rPr>
          <w:rFonts w:ascii="Calibri Light" w:hAnsi="Calibri Light" w:cs="Arial"/>
          <w:b/>
          <w:sz w:val="24"/>
          <w:szCs w:val="24"/>
        </w:rPr>
      </w:pPr>
      <w:r w:rsidRPr="00A9338C">
        <w:rPr>
          <w:rFonts w:ascii="Calibri Light" w:hAnsi="Calibri Light" w:cs="Arial"/>
          <w:b/>
          <w:sz w:val="24"/>
          <w:szCs w:val="24"/>
        </w:rPr>
        <w:lastRenderedPageBreak/>
        <w:t>ESCOPO E LIMITAÇÕES</w:t>
      </w:r>
    </w:p>
    <w:p w14:paraId="2ABC8A44" w14:textId="77777777" w:rsidR="0057253C" w:rsidRPr="00203420" w:rsidRDefault="00A9338C" w:rsidP="00A9338C">
      <w:pPr>
        <w:pStyle w:val="PargrafodaLista"/>
        <w:numPr>
          <w:ilvl w:val="0"/>
          <w:numId w:val="12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MAIORES ATRIBUTOS</w:t>
      </w:r>
    </w:p>
    <w:p w14:paraId="1E112B7F" w14:textId="77777777" w:rsidR="00203420" w:rsidRDefault="0057253C" w:rsidP="00A9338C">
      <w:pPr>
        <w:pStyle w:val="PargrafodaLista"/>
        <w:numPr>
          <w:ilvl w:val="1"/>
          <w:numId w:val="13"/>
        </w:numPr>
        <w:spacing w:line="240" w:lineRule="auto"/>
        <w:jc w:val="both"/>
        <w:rPr>
          <w:rFonts w:cs="Arial"/>
          <w:sz w:val="24"/>
          <w:szCs w:val="24"/>
        </w:rPr>
      </w:pPr>
      <w:r w:rsidRPr="00203420">
        <w:rPr>
          <w:rFonts w:cs="Arial"/>
          <w:sz w:val="24"/>
          <w:szCs w:val="24"/>
        </w:rPr>
        <w:t xml:space="preserve">Área de cadastro para os clientes </w:t>
      </w:r>
      <w:r w:rsidR="003310F8" w:rsidRPr="00203420">
        <w:rPr>
          <w:rFonts w:cs="Arial"/>
          <w:sz w:val="24"/>
          <w:szCs w:val="24"/>
        </w:rPr>
        <w:t xml:space="preserve">poderem </w:t>
      </w:r>
      <w:r w:rsidRPr="00203420">
        <w:rPr>
          <w:rFonts w:cs="Arial"/>
          <w:sz w:val="24"/>
          <w:szCs w:val="24"/>
        </w:rPr>
        <w:t>registra</w:t>
      </w:r>
      <w:r w:rsidR="003310F8" w:rsidRPr="00203420">
        <w:rPr>
          <w:rFonts w:cs="Arial"/>
          <w:sz w:val="24"/>
          <w:szCs w:val="24"/>
        </w:rPr>
        <w:t>r</w:t>
      </w:r>
      <w:r w:rsidRPr="00203420">
        <w:rPr>
          <w:rFonts w:cs="Arial"/>
          <w:sz w:val="24"/>
          <w:szCs w:val="24"/>
        </w:rPr>
        <w:t xml:space="preserve"> suas imagens para o </w:t>
      </w:r>
      <w:proofErr w:type="spellStart"/>
      <w:r w:rsidRPr="00203420">
        <w:rPr>
          <w:rFonts w:cs="Arial"/>
          <w:sz w:val="24"/>
          <w:szCs w:val="24"/>
        </w:rPr>
        <w:t>botton</w:t>
      </w:r>
      <w:proofErr w:type="spellEnd"/>
      <w:r w:rsidRPr="00203420">
        <w:rPr>
          <w:rFonts w:cs="Arial"/>
          <w:sz w:val="24"/>
          <w:szCs w:val="24"/>
        </w:rPr>
        <w:t xml:space="preserve"> e entrar em contato com o vendedor</w:t>
      </w:r>
      <w:r w:rsidR="00D60D6B" w:rsidRPr="00203420">
        <w:rPr>
          <w:rFonts w:cs="Arial"/>
          <w:sz w:val="24"/>
          <w:szCs w:val="24"/>
        </w:rPr>
        <w:t>.</w:t>
      </w:r>
    </w:p>
    <w:p w14:paraId="13BE63FB" w14:textId="77777777" w:rsidR="00203420" w:rsidRDefault="00D60D6B" w:rsidP="00A9338C">
      <w:pPr>
        <w:pStyle w:val="PargrafodaLista"/>
        <w:numPr>
          <w:ilvl w:val="1"/>
          <w:numId w:val="13"/>
        </w:numPr>
        <w:spacing w:line="240" w:lineRule="auto"/>
        <w:jc w:val="both"/>
        <w:rPr>
          <w:rFonts w:cs="Arial"/>
          <w:sz w:val="24"/>
          <w:szCs w:val="24"/>
        </w:rPr>
      </w:pPr>
      <w:r w:rsidRPr="00203420">
        <w:rPr>
          <w:rFonts w:cs="Arial"/>
          <w:sz w:val="24"/>
          <w:szCs w:val="24"/>
        </w:rPr>
        <w:t>Chat com o vendedor para combinar os detalhes da transação.</w:t>
      </w:r>
    </w:p>
    <w:p w14:paraId="0A0E5A8B" w14:textId="77777777" w:rsidR="00203420" w:rsidRDefault="00D60D6B" w:rsidP="00A9338C">
      <w:pPr>
        <w:pStyle w:val="PargrafodaLista"/>
        <w:numPr>
          <w:ilvl w:val="1"/>
          <w:numId w:val="13"/>
        </w:numPr>
        <w:spacing w:line="240" w:lineRule="auto"/>
        <w:jc w:val="both"/>
        <w:rPr>
          <w:rFonts w:cs="Arial"/>
          <w:sz w:val="24"/>
          <w:szCs w:val="24"/>
        </w:rPr>
      </w:pPr>
      <w:r w:rsidRPr="00203420">
        <w:rPr>
          <w:rFonts w:cs="Arial"/>
          <w:sz w:val="24"/>
          <w:szCs w:val="24"/>
        </w:rPr>
        <w:t>Mostruário com os modelos de produtos mais vendidos e sugestões do mês baseado nos mais vendidos.</w:t>
      </w:r>
    </w:p>
    <w:p w14:paraId="63B44F79" w14:textId="77777777" w:rsidR="00D60D6B" w:rsidRPr="00A9338C" w:rsidRDefault="00D60D6B" w:rsidP="00A9338C">
      <w:pPr>
        <w:pStyle w:val="PargrafodaLista"/>
        <w:numPr>
          <w:ilvl w:val="1"/>
          <w:numId w:val="13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203420">
        <w:rPr>
          <w:rFonts w:cs="Arial"/>
          <w:sz w:val="24"/>
          <w:szCs w:val="24"/>
        </w:rPr>
        <w:t xml:space="preserve">Área para o cliente enviar sua arte e prever o corte do </w:t>
      </w:r>
      <w:proofErr w:type="spellStart"/>
      <w:r w:rsidRPr="00203420">
        <w:rPr>
          <w:rFonts w:cs="Arial"/>
          <w:sz w:val="24"/>
          <w:szCs w:val="24"/>
        </w:rPr>
        <w:t>botton</w:t>
      </w:r>
      <w:proofErr w:type="spellEnd"/>
    </w:p>
    <w:p w14:paraId="1759D204" w14:textId="77777777" w:rsidR="00A9338C" w:rsidRPr="00203420" w:rsidRDefault="00A9338C" w:rsidP="00A9338C">
      <w:pPr>
        <w:pStyle w:val="PargrafodaLista"/>
        <w:spacing w:line="240" w:lineRule="auto"/>
        <w:ind w:left="1440"/>
        <w:jc w:val="both"/>
        <w:rPr>
          <w:rFonts w:cs="Arial"/>
          <w:b/>
          <w:sz w:val="24"/>
          <w:szCs w:val="24"/>
        </w:rPr>
      </w:pPr>
    </w:p>
    <w:p w14:paraId="6BDA9CFF" w14:textId="77777777" w:rsidR="00663E06" w:rsidRPr="00A9338C" w:rsidRDefault="00A9338C" w:rsidP="00025A4A">
      <w:pPr>
        <w:pStyle w:val="PargrafodaLista"/>
        <w:numPr>
          <w:ilvl w:val="0"/>
          <w:numId w:val="13"/>
        </w:numPr>
        <w:spacing w:line="240" w:lineRule="auto"/>
        <w:jc w:val="both"/>
        <w:rPr>
          <w:rFonts w:cs="Arial"/>
          <w:b/>
          <w:sz w:val="24"/>
          <w:szCs w:val="24"/>
        </w:rPr>
      </w:pPr>
      <w:proofErr w:type="gramStart"/>
      <w:r w:rsidRPr="00A9338C">
        <w:rPr>
          <w:rFonts w:cs="Arial"/>
          <w:b/>
          <w:sz w:val="24"/>
          <w:szCs w:val="24"/>
        </w:rPr>
        <w:t xml:space="preserve">LIMITAÇÕES E EXCLUSÕES </w:t>
      </w:r>
      <w:r w:rsidR="004844DC" w:rsidRPr="00A9338C">
        <w:rPr>
          <w:rFonts w:cs="Arial"/>
          <w:sz w:val="24"/>
          <w:szCs w:val="24"/>
        </w:rPr>
        <w:t>Algumas</w:t>
      </w:r>
      <w:proofErr w:type="gramEnd"/>
      <w:r w:rsidR="004844DC" w:rsidRPr="00A9338C">
        <w:rPr>
          <w:rFonts w:cs="Arial"/>
          <w:sz w:val="24"/>
          <w:szCs w:val="24"/>
        </w:rPr>
        <w:t xml:space="preserve"> quantidades muito pequenas de </w:t>
      </w:r>
      <w:proofErr w:type="spellStart"/>
      <w:r w:rsidR="004844DC" w:rsidRPr="00A9338C">
        <w:rPr>
          <w:rFonts w:cs="Arial"/>
          <w:sz w:val="24"/>
          <w:szCs w:val="24"/>
        </w:rPr>
        <w:t>bottons</w:t>
      </w:r>
      <w:proofErr w:type="spellEnd"/>
      <w:r w:rsidR="004844DC" w:rsidRPr="00A9338C">
        <w:rPr>
          <w:rFonts w:cs="Arial"/>
          <w:sz w:val="24"/>
          <w:szCs w:val="24"/>
        </w:rPr>
        <w:t xml:space="preserve"> ou outros produtos (até R$50,00) não poderão ser entregues em domicílio, portanto o cliente precisará ser avisado dessa limitação. O aviso pode vir quando o cliente confirmar a compra no carrinho.</w:t>
      </w:r>
      <w:r>
        <w:rPr>
          <w:rFonts w:cs="Arial"/>
          <w:sz w:val="24"/>
          <w:szCs w:val="24"/>
        </w:rPr>
        <w:t xml:space="preserve"> </w:t>
      </w:r>
      <w:r w:rsidR="004844DC" w:rsidRPr="00A9338C">
        <w:rPr>
          <w:rFonts w:cs="Arial"/>
          <w:sz w:val="24"/>
          <w:szCs w:val="24"/>
        </w:rPr>
        <w:t xml:space="preserve">O cliente também precisará ser avisado ao inserir seus dados que se a sua cidade for diferente das cidades que possuem vendedores, ele não poderá receber em </w:t>
      </w:r>
      <w:r w:rsidR="00663E06" w:rsidRPr="00A9338C">
        <w:rPr>
          <w:rFonts w:cs="Arial"/>
          <w:sz w:val="24"/>
          <w:szCs w:val="24"/>
        </w:rPr>
        <w:t>domicílio, tendo de pagar frete.</w:t>
      </w:r>
    </w:p>
    <w:p w14:paraId="3CC5CFA8" w14:textId="77777777" w:rsidR="00A9338C" w:rsidRDefault="00A9338C" w:rsidP="00A9338C">
      <w:pPr>
        <w:spacing w:line="240" w:lineRule="auto"/>
        <w:jc w:val="both"/>
        <w:rPr>
          <w:rFonts w:ascii="Calibri Light" w:hAnsi="Calibri Light" w:cs="Arial"/>
          <w:b/>
          <w:sz w:val="24"/>
          <w:szCs w:val="24"/>
        </w:rPr>
      </w:pPr>
      <w:r w:rsidRPr="00A9338C">
        <w:rPr>
          <w:rFonts w:ascii="Calibri Light" w:hAnsi="Calibri Light" w:cs="Arial"/>
          <w:b/>
          <w:sz w:val="24"/>
          <w:szCs w:val="24"/>
        </w:rPr>
        <w:t>CONTEXTO COMERCIAL</w:t>
      </w:r>
    </w:p>
    <w:p w14:paraId="0BBC44F7" w14:textId="77777777" w:rsidR="00663E06" w:rsidRPr="00A9338C" w:rsidRDefault="00A9338C" w:rsidP="00A9338C">
      <w:pPr>
        <w:pStyle w:val="PargrafodaLista"/>
        <w:numPr>
          <w:ilvl w:val="0"/>
          <w:numId w:val="17"/>
        </w:numPr>
        <w:spacing w:line="240" w:lineRule="auto"/>
        <w:jc w:val="both"/>
        <w:rPr>
          <w:rFonts w:cs="Arial"/>
          <w:b/>
          <w:sz w:val="24"/>
          <w:szCs w:val="24"/>
        </w:rPr>
      </w:pPr>
      <w:r w:rsidRPr="00A9338C">
        <w:rPr>
          <w:rFonts w:cs="Arial"/>
          <w:b/>
          <w:sz w:val="24"/>
          <w:szCs w:val="24"/>
        </w:rPr>
        <w:t>PERFIL DOS USUÁRIOS</w:t>
      </w:r>
    </w:p>
    <w:p w14:paraId="50AE5E8B" w14:textId="77777777" w:rsidR="00663E06" w:rsidRPr="00203420" w:rsidRDefault="00663E06" w:rsidP="00A9338C">
      <w:pPr>
        <w:pStyle w:val="PargrafodaLista"/>
        <w:numPr>
          <w:ilvl w:val="1"/>
          <w:numId w:val="17"/>
        </w:numPr>
        <w:spacing w:line="240" w:lineRule="auto"/>
        <w:ind w:left="993"/>
        <w:jc w:val="both"/>
        <w:rPr>
          <w:rFonts w:cs="Arial"/>
          <w:b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Vendedores:</w:t>
      </w:r>
    </w:p>
    <w:p w14:paraId="4C6DD7C8" w14:textId="77777777" w:rsidR="00663E06" w:rsidRPr="00203420" w:rsidRDefault="00663E06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 xml:space="preserve">Valor do sistema: </w:t>
      </w:r>
      <w:r w:rsidRPr="00203420">
        <w:rPr>
          <w:rFonts w:cs="Arial"/>
          <w:sz w:val="24"/>
          <w:szCs w:val="24"/>
        </w:rPr>
        <w:t>Melhora a organização dos pedidos e otimiza o tempo na hora de produzir e de programar a entrega.</w:t>
      </w:r>
    </w:p>
    <w:p w14:paraId="2CFBF2F7" w14:textId="77777777" w:rsidR="00663E06" w:rsidRPr="00203420" w:rsidRDefault="00663E06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Expectativas:</w:t>
      </w:r>
      <w:r w:rsidRPr="00203420">
        <w:rPr>
          <w:rFonts w:cs="Arial"/>
          <w:sz w:val="24"/>
          <w:szCs w:val="24"/>
        </w:rPr>
        <w:t xml:space="preserve"> Ansiosos para o lançamento do sistema e começar a utiliza-lo.</w:t>
      </w:r>
    </w:p>
    <w:p w14:paraId="58A4C95E" w14:textId="77777777" w:rsidR="00663E06" w:rsidRPr="00203420" w:rsidRDefault="00663E06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Maiores interesses:</w:t>
      </w:r>
      <w:r w:rsidRPr="00203420">
        <w:rPr>
          <w:rFonts w:cs="Arial"/>
          <w:sz w:val="24"/>
          <w:szCs w:val="24"/>
        </w:rPr>
        <w:t xml:space="preserve"> Que o tempo economizado e a melhor organização superem o tempo gasto </w:t>
      </w:r>
      <w:r w:rsidR="0076042B" w:rsidRPr="00203420">
        <w:rPr>
          <w:rFonts w:cs="Arial"/>
          <w:sz w:val="24"/>
          <w:szCs w:val="24"/>
        </w:rPr>
        <w:t>no desenvolvimento do sistema</w:t>
      </w:r>
    </w:p>
    <w:p w14:paraId="44CDFA9B" w14:textId="77777777" w:rsidR="0076042B" w:rsidRPr="00203420" w:rsidRDefault="0076042B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Dificuldades:</w:t>
      </w:r>
      <w:r w:rsidRPr="00203420">
        <w:rPr>
          <w:rFonts w:cs="Arial"/>
          <w:sz w:val="24"/>
          <w:szCs w:val="24"/>
        </w:rPr>
        <w:t xml:space="preserve"> Nenhuma encontrada</w:t>
      </w:r>
    </w:p>
    <w:p w14:paraId="2D13F5E2" w14:textId="77777777" w:rsidR="0076042B" w:rsidRPr="00203420" w:rsidRDefault="0076042B" w:rsidP="00A9338C">
      <w:pPr>
        <w:pStyle w:val="PargrafodaLista"/>
        <w:numPr>
          <w:ilvl w:val="1"/>
          <w:numId w:val="17"/>
        </w:numPr>
        <w:spacing w:line="240" w:lineRule="auto"/>
        <w:ind w:left="993"/>
        <w:jc w:val="both"/>
        <w:rPr>
          <w:rFonts w:cs="Arial"/>
          <w:b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Clientes:</w:t>
      </w:r>
    </w:p>
    <w:p w14:paraId="71CCB651" w14:textId="77777777" w:rsidR="0076042B" w:rsidRPr="00203420" w:rsidRDefault="0076042B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 xml:space="preserve">Valor do sistema: </w:t>
      </w:r>
      <w:r w:rsidRPr="00203420">
        <w:rPr>
          <w:rFonts w:cs="Arial"/>
          <w:sz w:val="24"/>
          <w:szCs w:val="24"/>
        </w:rPr>
        <w:t xml:space="preserve">Fornece para o cliente um meio fácil e rápido de conseguir </w:t>
      </w:r>
      <w:proofErr w:type="spellStart"/>
      <w:r w:rsidRPr="00203420">
        <w:rPr>
          <w:rFonts w:cs="Arial"/>
          <w:sz w:val="24"/>
          <w:szCs w:val="24"/>
        </w:rPr>
        <w:t>bottons</w:t>
      </w:r>
      <w:proofErr w:type="spellEnd"/>
      <w:r w:rsidRPr="00203420">
        <w:rPr>
          <w:rFonts w:cs="Arial"/>
          <w:sz w:val="24"/>
          <w:szCs w:val="24"/>
        </w:rPr>
        <w:t xml:space="preserve"> e brindes.</w:t>
      </w:r>
    </w:p>
    <w:p w14:paraId="557B2BC0" w14:textId="77777777" w:rsidR="0076042B" w:rsidRPr="00203420" w:rsidRDefault="0076042B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Expectativas:</w:t>
      </w:r>
      <w:r w:rsidRPr="00203420">
        <w:rPr>
          <w:rFonts w:cs="Arial"/>
          <w:sz w:val="24"/>
          <w:szCs w:val="24"/>
        </w:rPr>
        <w:t xml:space="preserve"> Não é possível responder, já que não foi lançado protótipo para clientes.</w:t>
      </w:r>
    </w:p>
    <w:p w14:paraId="714A34FF" w14:textId="77777777" w:rsidR="0076042B" w:rsidRPr="00203420" w:rsidRDefault="0076042B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Maiores interesses:</w:t>
      </w:r>
      <w:r w:rsidRPr="00203420">
        <w:rPr>
          <w:rFonts w:cs="Arial"/>
          <w:sz w:val="24"/>
          <w:szCs w:val="24"/>
        </w:rPr>
        <w:t xml:space="preserve"> Que a escolha ocorra de forma simples, as encomendas sejam registradas de forma confiável e não hajam problemas na comunicação.</w:t>
      </w:r>
    </w:p>
    <w:p w14:paraId="46E00915" w14:textId="77777777" w:rsidR="0076042B" w:rsidRPr="00203420" w:rsidRDefault="0076042B" w:rsidP="00A9338C">
      <w:pPr>
        <w:pStyle w:val="PargrafodaLista"/>
        <w:spacing w:line="240" w:lineRule="auto"/>
        <w:ind w:left="993"/>
        <w:jc w:val="both"/>
        <w:rPr>
          <w:rFonts w:cs="Arial"/>
          <w:sz w:val="24"/>
          <w:szCs w:val="24"/>
        </w:rPr>
      </w:pPr>
      <w:r w:rsidRPr="00203420">
        <w:rPr>
          <w:rFonts w:cs="Arial"/>
          <w:b/>
          <w:sz w:val="24"/>
          <w:szCs w:val="24"/>
        </w:rPr>
        <w:t>Dificuldades:</w:t>
      </w:r>
      <w:r w:rsidRPr="00203420">
        <w:rPr>
          <w:rFonts w:cs="Arial"/>
          <w:sz w:val="24"/>
          <w:szCs w:val="24"/>
        </w:rPr>
        <w:t xml:space="preserve"> Talvez seja necessário deixar algum vídeo de ajuda ao cliente no início do site, caso o feedback indique dificuldades de uso pelo cliente.</w:t>
      </w:r>
    </w:p>
    <w:p w14:paraId="1BC93A94" w14:textId="77777777" w:rsidR="00A9338C" w:rsidRDefault="00A9338C" w:rsidP="00203420">
      <w:pPr>
        <w:pStyle w:val="PargrafodaLista"/>
        <w:spacing w:line="240" w:lineRule="auto"/>
        <w:ind w:left="0"/>
        <w:jc w:val="both"/>
        <w:rPr>
          <w:rFonts w:cs="Arial"/>
          <w:b/>
          <w:sz w:val="24"/>
          <w:szCs w:val="24"/>
        </w:rPr>
      </w:pPr>
    </w:p>
    <w:p w14:paraId="11D91257" w14:textId="77777777" w:rsidR="0076042B" w:rsidRPr="00A9338C" w:rsidRDefault="00A9338C" w:rsidP="00203420">
      <w:pPr>
        <w:pStyle w:val="PargrafodaLista"/>
        <w:spacing w:line="240" w:lineRule="auto"/>
        <w:ind w:left="0"/>
        <w:jc w:val="both"/>
        <w:rPr>
          <w:rFonts w:ascii="Calibri Light" w:hAnsi="Calibri Light" w:cs="Arial"/>
          <w:b/>
          <w:sz w:val="24"/>
          <w:szCs w:val="24"/>
        </w:rPr>
      </w:pPr>
      <w:r w:rsidRPr="00A9338C">
        <w:rPr>
          <w:rFonts w:ascii="Calibri Light" w:hAnsi="Calibri Light" w:cs="Arial"/>
          <w:b/>
          <w:sz w:val="24"/>
          <w:szCs w:val="24"/>
        </w:rPr>
        <w:t>CONSIDERAÇÕES PARA A PUBLICAÇÃO</w:t>
      </w:r>
    </w:p>
    <w:p w14:paraId="4FA14D86" w14:textId="77777777" w:rsidR="00CA3C95" w:rsidRDefault="00CA3C95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  <w:r w:rsidRPr="00203420">
        <w:rPr>
          <w:rFonts w:cs="Arial"/>
          <w:sz w:val="24"/>
          <w:szCs w:val="24"/>
        </w:rPr>
        <w:t>O site será publicado assim que o protótipo do sistema de vendas estiver pronto, após isso ele será atualizado conforme as pesquisas de feedback indicarem. Na primeira versão o site deverá ser otimizado apenas para computador, nas versões finais o site deverá estar otimizado também para telas de celular.</w:t>
      </w:r>
    </w:p>
    <w:p w14:paraId="7A27F72D" w14:textId="77777777" w:rsidR="009B3E48" w:rsidRDefault="009B3E48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6A426FF5" w14:textId="77777777" w:rsidR="009B3E48" w:rsidRDefault="009B3E48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11CDF887" w14:textId="77777777" w:rsidR="009B3E48" w:rsidRDefault="009B3E48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25C40373" w14:textId="77777777" w:rsidR="009B3E48" w:rsidRDefault="009B3E48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6BC5134A" w14:textId="77777777" w:rsidR="009B3E48" w:rsidRDefault="009B3E48" w:rsidP="00203420">
      <w:pPr>
        <w:pStyle w:val="PargrafodaLista"/>
        <w:spacing w:line="240" w:lineRule="auto"/>
        <w:ind w:left="0"/>
        <w:jc w:val="both"/>
        <w:rPr>
          <w:rFonts w:cs="Arial"/>
          <w:sz w:val="24"/>
          <w:szCs w:val="24"/>
        </w:rPr>
      </w:pPr>
    </w:p>
    <w:p w14:paraId="0281E6C9" w14:textId="2D18C271" w:rsidR="009B3E48" w:rsidDel="00A86FBF" w:rsidRDefault="009B3E48" w:rsidP="00203420">
      <w:pPr>
        <w:pStyle w:val="PargrafodaLista"/>
        <w:spacing w:line="240" w:lineRule="auto"/>
        <w:ind w:left="0"/>
        <w:jc w:val="both"/>
        <w:rPr>
          <w:del w:id="2" w:author="Leon Andrade Siqueira" w:date="2016-10-05T11:11:00Z"/>
          <w:rFonts w:cs="Arial"/>
          <w:sz w:val="24"/>
          <w:szCs w:val="24"/>
        </w:rPr>
      </w:pPr>
      <w:bookmarkStart w:id="3" w:name="_GoBack"/>
      <w:bookmarkEnd w:id="3"/>
    </w:p>
    <w:p w14:paraId="4C7F6BE2" w14:textId="5FDAF5B5" w:rsidR="009B3E48" w:rsidDel="00A86FBF" w:rsidRDefault="009B3E48" w:rsidP="00203420">
      <w:pPr>
        <w:pStyle w:val="PargrafodaLista"/>
        <w:spacing w:line="240" w:lineRule="auto"/>
        <w:ind w:left="0"/>
        <w:jc w:val="both"/>
        <w:rPr>
          <w:del w:id="4" w:author="Leon Andrade Siqueira" w:date="2016-10-05T11:11:00Z"/>
          <w:rFonts w:cs="Arial"/>
          <w:b/>
          <w:sz w:val="24"/>
          <w:szCs w:val="24"/>
        </w:rPr>
      </w:pPr>
      <w:del w:id="5" w:author="Leon Andrade Siqueira" w:date="2016-10-05T11:11:00Z">
        <w:r w:rsidRPr="009B3E48" w:rsidDel="00A86FBF">
          <w:rPr>
            <w:rFonts w:cs="Arial"/>
            <w:b/>
            <w:sz w:val="24"/>
            <w:szCs w:val="24"/>
          </w:rPr>
          <w:delText>ANEXOS</w:delText>
        </w:r>
      </w:del>
    </w:p>
    <w:p w14:paraId="4F5AA627" w14:textId="345FA649" w:rsidR="0096074C" w:rsidDel="00A86FBF" w:rsidRDefault="009B3E48" w:rsidP="0096074C">
      <w:pPr>
        <w:pStyle w:val="PargrafodaLista"/>
        <w:keepNext/>
        <w:spacing w:line="240" w:lineRule="auto"/>
        <w:ind w:left="0"/>
        <w:jc w:val="both"/>
        <w:rPr>
          <w:del w:id="6" w:author="Leon Andrade Siqueira" w:date="2016-10-05T11:11:00Z"/>
        </w:rPr>
      </w:pPr>
      <w:commentRangeStart w:id="7"/>
      <w:del w:id="8" w:author="Leon Andrade Siqueira" w:date="2016-10-05T11:11:00Z">
        <w:r w:rsidDel="00A86FBF">
          <w:rPr>
            <w:rFonts w:cs="Arial"/>
            <w:b/>
            <w:noProof/>
            <w:sz w:val="24"/>
            <w:szCs w:val="24"/>
            <w:lang w:eastAsia="pt-BR"/>
          </w:rPr>
          <w:drawing>
            <wp:inline distT="0" distB="0" distL="0" distR="0" wp14:anchorId="699B3169" wp14:editId="6857FC08">
              <wp:extent cx="5400040" cy="8322310"/>
              <wp:effectExtent l="0" t="0" r="0" b="254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UML_CASOS_DE_USO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8322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commentRangeEnd w:id="7"/>
        <w:r w:rsidR="00F74ADC" w:rsidDel="00A86FBF">
          <w:rPr>
            <w:rStyle w:val="Refdecomentrio"/>
          </w:rPr>
          <w:commentReference w:id="7"/>
        </w:r>
      </w:del>
    </w:p>
    <w:p w14:paraId="63A509F8" w14:textId="59683C18" w:rsidR="009B3E48" w:rsidDel="00A86FBF" w:rsidRDefault="0096074C" w:rsidP="0096074C">
      <w:pPr>
        <w:pStyle w:val="Legenda"/>
        <w:jc w:val="both"/>
        <w:rPr>
          <w:del w:id="9" w:author="Leon Andrade Siqueira" w:date="2016-10-05T11:11:00Z"/>
        </w:rPr>
      </w:pPr>
      <w:del w:id="10" w:author="Leon Andrade Siqueira" w:date="2016-10-05T11:11:00Z">
        <w:r w:rsidDel="00A86FBF">
          <w:delText xml:space="preserve">Figura </w:delText>
        </w:r>
        <w:r w:rsidR="005F021D" w:rsidDel="00A86FBF">
          <w:fldChar w:fldCharType="begin"/>
        </w:r>
        <w:r w:rsidR="005F021D" w:rsidDel="00A86FBF">
          <w:delInstrText xml:space="preserve"> SEQ Figura \* ARABIC </w:delInstrText>
        </w:r>
        <w:r w:rsidR="005F021D" w:rsidDel="00A86FBF">
          <w:fldChar w:fldCharType="separate"/>
        </w:r>
        <w:r w:rsidDel="00A86FBF">
          <w:rPr>
            <w:noProof/>
          </w:rPr>
          <w:delText>1</w:delText>
        </w:r>
        <w:r w:rsidR="005F021D" w:rsidDel="00A86FBF">
          <w:rPr>
            <w:noProof/>
          </w:rPr>
          <w:fldChar w:fldCharType="end"/>
        </w:r>
        <w:r w:rsidDel="00A86FBF">
          <w:delText xml:space="preserve"> Casos de uso</w:delText>
        </w:r>
      </w:del>
    </w:p>
    <w:p w14:paraId="4D7C6D33" w14:textId="0ED64694" w:rsidR="0096074C" w:rsidRPr="0096074C" w:rsidRDefault="0096074C" w:rsidP="0096074C">
      <w:del w:id="11" w:author="Leon Andrade Siqueira" w:date="2016-10-05T11:11:00Z">
        <w:r w:rsidDel="00A86FBF">
          <w:delText>OBS.: Protótipos de telas com identificação de casos de uso em arquivo separado (imagem muito grande)</w:delText>
        </w:r>
      </w:del>
    </w:p>
    <w:sectPr w:rsidR="0096074C" w:rsidRPr="0096074C" w:rsidSect="0057253C">
      <w:pgSz w:w="11906" w:h="16838"/>
      <w:pgMar w:top="993" w:right="1701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lexandre Lima" w:date="2016-06-27T09:25:00Z" w:initials="AL">
    <w:p w14:paraId="455C2E4C" w14:textId="77777777" w:rsidR="00F74ADC" w:rsidRDefault="00F74ADC">
      <w:pPr>
        <w:pStyle w:val="Textodecomentrio"/>
      </w:pPr>
      <w:r>
        <w:rPr>
          <w:rStyle w:val="Refdecomentrio"/>
        </w:rPr>
        <w:annotationRef/>
      </w:r>
      <w:r>
        <w:t>Mover esta figura para o documento de casos de uso.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2E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37C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B51A56"/>
    <w:multiLevelType w:val="hybridMultilevel"/>
    <w:tmpl w:val="0E02A500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42661"/>
    <w:multiLevelType w:val="hybridMultilevel"/>
    <w:tmpl w:val="81285CDA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436AB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B37A5"/>
    <w:multiLevelType w:val="hybridMultilevel"/>
    <w:tmpl w:val="F2C4EEDC"/>
    <w:lvl w:ilvl="0" w:tplc="0416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C91021F"/>
    <w:multiLevelType w:val="hybridMultilevel"/>
    <w:tmpl w:val="8CB22076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628C5"/>
    <w:multiLevelType w:val="hybridMultilevel"/>
    <w:tmpl w:val="72801126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3A8E10AD"/>
    <w:multiLevelType w:val="hybridMultilevel"/>
    <w:tmpl w:val="F90A845A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92E73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652E8"/>
    <w:multiLevelType w:val="hybridMultilevel"/>
    <w:tmpl w:val="8F10ECB2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3FF44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845523"/>
    <w:multiLevelType w:val="hybridMultilevel"/>
    <w:tmpl w:val="BB52AC3A"/>
    <w:lvl w:ilvl="0" w:tplc="D436ABA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24A53"/>
    <w:multiLevelType w:val="hybridMultilevel"/>
    <w:tmpl w:val="197898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A1A50"/>
    <w:multiLevelType w:val="hybridMultilevel"/>
    <w:tmpl w:val="5E649EF8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F22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000302"/>
    <w:multiLevelType w:val="hybridMultilevel"/>
    <w:tmpl w:val="1ADA6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E2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57599F"/>
    <w:multiLevelType w:val="hybridMultilevel"/>
    <w:tmpl w:val="F90A845A"/>
    <w:lvl w:ilvl="0" w:tplc="36C8F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92E73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955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6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13"/>
  </w:num>
  <w:num w:numId="10">
    <w:abstractNumId w:val="6"/>
  </w:num>
  <w:num w:numId="11">
    <w:abstractNumId w:val="15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1"/>
  </w:num>
  <w:num w:numId="17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 Andrade Siqueira">
    <w15:presenceInfo w15:providerId="AD" w15:userId="S-1-5-21-234021336-877152602-3426630572-148579"/>
  </w15:person>
  <w15:person w15:author="Alexandre Lima">
    <w15:presenceInfo w15:providerId="Windows Live" w15:userId="eb4404923163ff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48"/>
    <w:rsid w:val="00076848"/>
    <w:rsid w:val="00203420"/>
    <w:rsid w:val="00270F01"/>
    <w:rsid w:val="00284F07"/>
    <w:rsid w:val="003310F8"/>
    <w:rsid w:val="004844DC"/>
    <w:rsid w:val="004955E8"/>
    <w:rsid w:val="0057253C"/>
    <w:rsid w:val="005A7491"/>
    <w:rsid w:val="005F021D"/>
    <w:rsid w:val="00663E06"/>
    <w:rsid w:val="0076042B"/>
    <w:rsid w:val="00777B90"/>
    <w:rsid w:val="007A1DCA"/>
    <w:rsid w:val="00891286"/>
    <w:rsid w:val="0096074C"/>
    <w:rsid w:val="009B3E48"/>
    <w:rsid w:val="00A86FBF"/>
    <w:rsid w:val="00A9338C"/>
    <w:rsid w:val="00C2256D"/>
    <w:rsid w:val="00C24E40"/>
    <w:rsid w:val="00CA3C95"/>
    <w:rsid w:val="00CE7CB1"/>
    <w:rsid w:val="00D047AF"/>
    <w:rsid w:val="00D60D6B"/>
    <w:rsid w:val="00D62643"/>
    <w:rsid w:val="00F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4E0B"/>
  <w15:docId w15:val="{4DEA78DB-FD19-4D5F-A6A8-62D306AA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8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749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6074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4A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4A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4A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4ADC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86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Tinoco</dc:creator>
  <cp:lastModifiedBy>Leon Andrade Siqueira</cp:lastModifiedBy>
  <cp:revision>11</cp:revision>
  <dcterms:created xsi:type="dcterms:W3CDTF">2016-04-26T18:17:00Z</dcterms:created>
  <dcterms:modified xsi:type="dcterms:W3CDTF">2016-10-05T14:11:00Z</dcterms:modified>
</cp:coreProperties>
</file>
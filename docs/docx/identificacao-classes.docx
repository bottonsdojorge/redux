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BOTTONS DO JORGE</w:t>
      </w:r>
    </w:p>
    <w:p w:rsidR="00000000" w:rsidDel="00000000" w:rsidP="00000000" w:rsidRDefault="00000000" w:rsidRPr="00000000">
      <w:pPr>
        <w:contextualSpacing w:val="0"/>
        <w:jc w:val="center"/>
      </w:pPr>
      <w:commentRangeStart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DOCUMENTAÇÃO DOS CASOS DE USO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commentRangeStart w:id="1"/>
      <w:commentRangeStart w:id="2"/>
      <w:commentRangeStart w:id="3"/>
      <w:r w:rsidDel="00000000" w:rsidR="00000000" w:rsidRPr="00000000">
        <w:rPr>
          <w:b w:val="1"/>
          <w:sz w:val="24"/>
          <w:szCs w:val="24"/>
          <w:rtl w:val="0"/>
        </w:rPr>
        <w:t xml:space="preserve">ATOR USUÁRIO COMUM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LOGIN: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Um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highlight w:val="yellow"/>
          <w:rtl w:val="0"/>
        </w:rPr>
        <w:t xml:space="preserve">usuário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entra na página de LOGIN. Preenche o formulário com suas credenciais. Caso as credenciais estejam corretas, o login é efetuado. Caso contrário, o usuário é notificado com a mensagem 'Credenciais incorretas.'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REGISTRO: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Um usuário entra na página de REGISTRO. Preenche o formulário com as informações pedidas. Ao alterar o campo, a validação é feita pelo navegador web, de forma a poupar tempo do usuário caso entre com informações incorretas. O usuário envia o formulário e o sistema faz a validação. Caso tudo esteja correto, a mensagem confirmando o cadastro é apresentada. Caso contrário - cada campo incorreto apresentará sua respectiva mensagem de erro.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COLOCAR NO CARRINHO: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Um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highlight w:val="yellow"/>
          <w:rtl w:val="0"/>
          <w:rPrChange w:author="aluno" w:id="0" w:date="2016-07-08T10:57:00Z">
            <w:rPr>
              <w:rFonts w:ascii="Calibri" w:cs="Calibri" w:eastAsia="Calibri" w:hAnsi="Calibri"/>
              <w:b w:val="0"/>
              <w:sz w:val="24"/>
              <w:szCs w:val="24"/>
            </w:rPr>
          </w:rPrChange>
        </w:rPr>
        <w:t xml:space="preserve">usuário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já autenticado, entra na página da vitrine, onde os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highlight w:val="yellow"/>
          <w:rtl w:val="0"/>
        </w:rPr>
        <w:t xml:space="preserve">produtos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estão expostos. Ele escolhe o(s) produto(s) que deseja e cada um apresentará a opção 'Adicionar ao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highlight w:val="yellow"/>
          <w:rtl w:val="0"/>
        </w:rPr>
        <w:t xml:space="preserve">Carrinho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'. O usuário clica nesta opção e o sistema registra o produto no carrinho. Caso o usuário não esteja autenticado, ele é direcionado para a tela de LOGIN. Em seguida, segue o fluxo normal.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commentRangeStart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FAZER ENCOMENDA: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usuário, já autenticado e com </w:t>
      </w:r>
      <w:r w:rsidDel="00000000" w:rsidR="00000000" w:rsidRPr="00000000">
        <w:rPr>
          <w:rFonts w:ascii="Calibri" w:cs="Calibri" w:eastAsia="Calibri" w:hAnsi="Calibri"/>
          <w:b w:val="0"/>
          <w:color w:val="ffffff"/>
          <w:sz w:val="24"/>
          <w:szCs w:val="24"/>
          <w:highlight w:val="darkMagenta"/>
          <w:rtl w:val="0"/>
        </w:rPr>
        <w:t xml:space="preserve">produtos no carrinho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entra em seu carrinho. Lá, ele escolhe a opção 'Realizar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highlight w:val="yellow"/>
          <w:rtl w:val="0"/>
        </w:rPr>
        <w:t xml:space="preserve">encomenda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'. O sistema registra a encomenda do usuário e ele é notificado disso.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ENVIAR MENSAGEM P/ VENDEDOR: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usuário, já autenticado e com encomendas feitas, entra em seu DASHBOARD. Lá estão listadas todas as encomendas que ele fez, os </w:t>
      </w:r>
      <w:r w:rsidDel="00000000" w:rsidR="00000000" w:rsidRPr="00000000">
        <w:rPr>
          <w:rFonts w:ascii="Calibri" w:cs="Calibri" w:eastAsia="Calibri" w:hAnsi="Calibri"/>
          <w:b w:val="0"/>
          <w:color w:val="ffffff"/>
          <w:sz w:val="24"/>
          <w:szCs w:val="24"/>
          <w:highlight w:val="darkMagenta"/>
          <w:rtl w:val="0"/>
        </w:rPr>
        <w:t xml:space="preserve">status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delas e as opções referentes a cada uma, em uma tabela. Dentro das opções está a 'Enviar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highlight w:val="yellow"/>
          <w:rtl w:val="0"/>
        </w:rPr>
        <w:t xml:space="preserve">mensagem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ao vendedor'. O usuário seleciona essa opção e abre-se o formulário de mensagens. O usuário preenche o formulário de mensagem e o envia. O sistema registra a mensagem e notifica o usuário disso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CONFIRMAR STATUS DA ENCOMENDA: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usuário, já autenticado e com encomendas em trâmite, entra em seu DASHBOARD. Lá estão listadas todas as encomendas que ele fez e uma mensagem do tipo Y/N, em destaque, informando que, supostamente, uma de suas encomendas foi entregue. O usuário então, deve responder à mensagem. A resposta é registrada e o status atualizado.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LOGOUT: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usuário já autenticado achará, em qualquer página, no canto superior direito, no cabeçalho do site, a opção "Sair", ao clicar nessa opção o sistema tirará o login do usuário da sessão.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commentRangeStart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RANKEAR </w:t>
      </w:r>
      <w:del w:author="aluno" w:id="1" w:date="2016-07-08T11:18:00Z">
        <w:r w:rsidDel="00000000" w:rsidR="00000000" w:rsidRPr="00000000">
          <w:rPr>
            <w:rFonts w:ascii="Calibri" w:cs="Calibri" w:eastAsia="Calibri" w:hAnsi="Calibri"/>
            <w:b w:val="1"/>
            <w:sz w:val="24"/>
            <w:szCs w:val="24"/>
            <w:rtl w:val="0"/>
          </w:rPr>
          <w:delText xml:space="preserve">SERVIÇO</w:delText>
        </w:r>
      </w:del>
      <w:ins w:author="aluno" w:id="1" w:date="2016-07-08T11:18:00Z">
        <w:r w:rsidDel="00000000" w:rsidR="00000000" w:rsidRPr="00000000">
          <w:rPr>
            <w:rFonts w:ascii="Calibri" w:cs="Calibri" w:eastAsia="Calibri" w:hAnsi="Calibri"/>
            <w:b w:val="1"/>
            <w:sz w:val="24"/>
            <w:szCs w:val="24"/>
            <w:rtl w:val="0"/>
          </w:rPr>
          <w:t xml:space="preserve">SERVIÇO</w:t>
        </w:r>
      </w:ins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usuário já autenticado e em seu dashboard, terá, após concluída uma venda, a opção de deixar uma </w:t>
      </w:r>
      <w:r w:rsidDel="00000000" w:rsidR="00000000" w:rsidRPr="00000000">
        <w:rPr>
          <w:rFonts w:ascii="Calibri" w:cs="Calibri" w:eastAsia="Calibri" w:hAnsi="Calibri"/>
          <w:b w:val="0"/>
          <w:color w:val="ffffff"/>
          <w:sz w:val="24"/>
          <w:szCs w:val="24"/>
          <w:highlight w:val="darkMagenta"/>
          <w:rtl w:val="0"/>
        </w:rPr>
        <w:t xml:space="preserve">nota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de 0 a 5 estrelas para o </w:t>
      </w:r>
      <w:del w:author="aluno" w:id="2" w:date="2016-07-08T11:18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delText xml:space="preserve">vendedor </w:delText>
        </w:r>
      </w:del>
      <w:ins w:author="aluno" w:id="2" w:date="2016-07-08T11:18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serviço </w:t>
        </w:r>
      </w:ins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que será computada e adicionada a uma média geral de todos os rankings para </w:t>
      </w:r>
      <w:del w:author="aluno" w:id="3" w:date="2016-07-08T11:19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delText xml:space="preserve">este vendedor</w:delText>
        </w:r>
      </w:del>
      <w:ins w:author="aluno" w:id="3" w:date="2016-07-08T11:19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o serviço</w:t>
        </w:r>
      </w:ins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afim de classificar a</w:t>
      </w:r>
      <w:ins w:author="aluno" w:id="4" w:date="2016-07-08T11:19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 sua</w:t>
        </w:r>
      </w:ins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eficiência</w:t>
      </w:r>
      <w:del w:author="aluno" w:id="5" w:date="2016-07-08T11:19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delText xml:space="preserve"> do vendedor</w:delText>
        </w:r>
      </w:del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commentRangeStart w:id="6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PERSONALIZAR PRODUTOS: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usuário já autenticado terá a opção no menu de navegação de compra de "Enviar </w:t>
      </w:r>
      <w:r w:rsidDel="00000000" w:rsidR="00000000" w:rsidRPr="00000000">
        <w:rPr>
          <w:rFonts w:ascii="Calibri" w:cs="Calibri" w:eastAsia="Calibri" w:hAnsi="Calibri"/>
          <w:b w:val="0"/>
          <w:color w:val="ffffff"/>
          <w:sz w:val="24"/>
          <w:szCs w:val="24"/>
          <w:highlight w:val="darkMagenta"/>
          <w:rtl w:val="0"/>
          <w:rPrChange w:author="aluno" w:id="6" w:date="2016-07-08T11:22:00Z">
            <w:rPr>
              <w:rFonts w:ascii="Calibri" w:cs="Calibri" w:eastAsia="Calibri" w:hAnsi="Calibri"/>
              <w:b w:val="0"/>
              <w:sz w:val="24"/>
              <w:szCs w:val="24"/>
            </w:rPr>
          </w:rPrChange>
        </w:rPr>
        <w:t xml:space="preserve">imagem</w:t>
      </w:r>
      <w:del w:author="Alexandre Lima" w:id="7" w:date="2016-06-27T09:53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delText xml:space="preserve">", </w:delText>
        </w:r>
      </w:del>
      <w:ins w:author="Alexandre Lima" w:id="7" w:date="2016-06-27T09:53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". </w:t>
        </w:r>
      </w:ins>
      <w:del w:author="Alexandre Lima" w:id="8" w:date="2016-06-27T09:53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delText xml:space="preserve">ao </w:delText>
        </w:r>
      </w:del>
      <w:ins w:author="Alexandre Lima" w:id="8" w:date="2016-06-27T09:53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Ao </w:t>
        </w:r>
      </w:ins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clicar nessa opção o cliente será redirecionado a uma página onde terá de selecionar uma imagem de seu computador. Após selecionada, a imagem será cortada em formato de botton (formato circular) para o cliente poder ver como ficaria. Após o corte ser exibido na tela, o cliente poderá adicionar seu botton ao carrinho.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LER MENSAGENS: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Um usuário autenticado, e com ao menos uma encomenda feita, entra em seu dashboard e vê todas as encomendas que realizou. Caso um vendedor tenha mandado uma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highlight w:val="yellow"/>
          <w:rtl w:val="0"/>
        </w:rPr>
        <w:t xml:space="preserve">mensagem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para o cliente, o cliente verá uma notificação ao lado da encomenda e terá a opção "Ler mensagens", quando clicar nesta opção, a mensagem será mostrada na tela.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 STATUS DA ENCOMENDA: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Um usuário, já autenticado e com encomendas feitas, entra em seu DASHBOARD, onde estão listadas todas as encomendas realizadas além de uma área destinada à exibição dos status destas. </w:t>
      </w:r>
      <w:commentRangeStart w:id="7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Nessa área, será exibida a mensagem 'Entregue'.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commentRangeStart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 A VITRINE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O usuário que deseja comprar itens, mas ainda não selecionou quais, acessa o site e encontra a sessão de produtos</w:t>
      </w:r>
      <w:del w:author="Alexandre Lima" w:id="9" w:date="2016-06-27T09:57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delText xml:space="preserve">, </w:delText>
        </w:r>
      </w:del>
      <w:ins w:author="Alexandre Lima" w:id="9" w:date="2016-06-27T09:57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. </w:t>
        </w:r>
      </w:ins>
      <w:del w:author="Alexandre Lima" w:id="10" w:date="2016-06-27T09:57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delText xml:space="preserve">ao </w:delText>
        </w:r>
      </w:del>
      <w:ins w:author="Alexandre Lima" w:id="10" w:date="2016-06-27T09:57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Ao </w:t>
        </w:r>
      </w:ins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clicar em 'Ver mais'</w:t>
      </w:r>
      <w:ins w:author="Alexandre Lima" w:id="11" w:date="2016-06-27T09:57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ele será direcionado para a página 'Vitrine'</w:t>
      </w:r>
      <w:ins w:author="Alexandre Lima" w:id="12" w:date="2016-06-27T09:57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.</w:t>
        </w:r>
      </w:ins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</w:t>
      </w:r>
      <w:del w:author="Alexandre Lima" w:id="13" w:date="2016-06-27T09:57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delText xml:space="preserve">alternativamente</w:delText>
        </w:r>
      </w:del>
      <w:ins w:author="Alexandre Lima" w:id="13" w:date="2016-06-27T09:57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Alternativamente</w:t>
        </w:r>
      </w:ins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o usuário acessa a opção 'Vitrine' no menu.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ATOR USUÁRIO ADMINISTRADOR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LOGIN: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usuário já cadastrado como administrador entra na página de LOGIN. Preenche o formulário com suas credenciais. Caso as credenciais estejam corretas, o login é efetuado. Caso contrário, o usuário é notificado com a mensagem 'Credenciais incorretas'.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 ENCOMENDAS: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usuário já autenticado como administrador, acessa a página de DASHBOARD onde estão listadas todas as encomendas realizadas por outros usuários - caso haja encomendas a serem exibidas - organizadas por data.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LER MENSAGENS: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Um usuário, já autenticado como administrador, entra em seu DASHBOARD, onde estão listadas todas as encomendas realizadas - caso haja encomendas a serem exibidas - além de poder clicar em 'ver mensagens' ao lado de cada encomenda. Será exibida ao usuário uma caixa de mensagens com as mensagens enviadas pelo usuário realizador da encomenda.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ALTERAR STATUS DA ENCOMENDA: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Um usuário, já autenticado como administrador, entra em seu DASHBOARD, onde estão listadas todas as encomendas realizadas por outros usuários além de uma área destinada à exibição dos status destas - caso haja encomendas a serem exibidas. Ao clicar em 'status', o usuário receberá a opção de marcar '</w:t>
      </w:r>
      <w:commentRangeStart w:id="9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Entregue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'.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ENVIAR MENSAGEM P/ COMPRADOR: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Pré-requisitos: estar autenticado como administrador. Assim que uma operação de compra é realizada</w:t>
      </w:r>
      <w:ins w:author="Alexandre Lima" w:id="14" w:date="2016-06-27T10:05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fica aberta a possibilidade de troca de mensagens entre o comprador e o vendedor, sendo acessada a partir da dashboard do vendedor. Caso seja constatado que não foi registrado será mostrada uma mensagem de erro para o administrador.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CRUD PRODUTO: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O usuário, já autenticado como administrador, vai para a sua dashboard e seleciona a opção de "Criar/ Editar produtos", dentro dessa opção para o registro de um novo item terão campos de nome, preço, categoria, temas e destaque (seleciona o item para aparecer primeiro em sua categoria). A parte de edição terá um registro de preço promocional, edição de preço, nome, tema, categoria e destaque, além disso também terá a opção de excluir o item. Caso seja constatado algum erro de falta de campos que não podem ser nulos</w:t>
      </w:r>
      <w:ins w:author="Alexandre Lima" w:id="15" w:date="2016-06-27T10:10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serão destacados os campos e não será registrado</w:t>
      </w:r>
      <w:del w:author="Alexandre Lima" w:id="16" w:date="2016-06-27T10:10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delText xml:space="preserve">, </w:delText>
        </w:r>
      </w:del>
      <w:ins w:author="Alexandre Lima" w:id="16" w:date="2016-06-27T10:10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. </w:t>
        </w:r>
      </w:ins>
      <w:del w:author="Alexandre Lima" w:id="17" w:date="2016-06-27T10:10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delText xml:space="preserve">se </w:delText>
        </w:r>
      </w:del>
      <w:ins w:author="Alexandre Lima" w:id="17" w:date="2016-06-27T10:10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Se </w:t>
        </w:r>
      </w:ins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houver algum erro no registro será mostrada uma mensagem de erro para o administrador.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commentRangeStart w:id="1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VERIFICAR HISTÓRICO POR COMPRADOR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 usuário, já autenticado como administrador, acessa a opção de "Compradores" </w:t>
      </w:r>
      <w:ins w:author="Alexandre Lima" w:id="18" w:date="2016-06-27T10:11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e o sistema </w:t>
        </w:r>
      </w:ins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mostra uma lista de compradores</w:t>
      </w:r>
      <w:del w:author="Alexandre Lima" w:id="19" w:date="2016-06-27T10:12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delText xml:space="preserve">, </w:delText>
        </w:r>
      </w:del>
      <w:ins w:author="Alexandre Lima" w:id="19" w:date="2016-06-27T10:12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. </w:t>
        </w:r>
      </w:ins>
      <w:del w:author="Alexandre Lima" w:id="20" w:date="2016-06-27T10:12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delText xml:space="preserve">clicando </w:delText>
        </w:r>
      </w:del>
      <w:ins w:author="Alexandre Lima" w:id="20" w:date="2016-06-27T10:12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Clicando </w:t>
        </w:r>
      </w:ins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no comprador</w:t>
      </w:r>
      <w:ins w:author="Alexandre Lima" w:id="21" w:date="2016-06-27T10:12:00Z">
        <w:r w:rsidDel="00000000" w:rsidR="00000000" w:rsidRPr="00000000">
          <w:rPr>
            <w:rFonts w:ascii="Calibri" w:cs="Calibri" w:eastAsia="Calibri" w:hAnsi="Calibri"/>
            <w:b w:val="0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serão exibidas todas as atividades dele: compras, </w:t>
      </w:r>
      <w:commentRangeStart w:id="11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reservas 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e mensagem.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CRUD COMPRADOR: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</w:t>
      </w:r>
      <w:commentRangeStart w:id="12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O usuário, já autenticado como administrador, acessa a opção de "Editar Compradores" onde o administrador pode remover usuários indesejados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exandre Lima" w:id="12" w:date="2016-06-27T10:14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Somente remover? E como novos vendedores são adicionados?</w:t>
      </w:r>
    </w:p>
  </w:comment>
  <w:comment w:author="Alexandre Lima" w:id="11" w:date="2016-06-27T10:1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 que é uma reserva? Este conceito não foi abordado anteriormente.</w:t>
      </w:r>
    </w:p>
  </w:comment>
  <w:comment w:author="Alexandre Lima" w:id="9" w:date="2016-06-27T10:0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Este será o único status possível após o status inicial? A compra não pode ser cancelada?</w:t>
      </w:r>
    </w:p>
  </w:comment>
  <w:comment w:author="Alexandre Lima" w:id="1" w:date="2016-06-27T10:0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Adicionar caso de uso de acesso ao dashboard.</w:t>
      </w:r>
    </w:p>
  </w:comment>
  <w:comment w:author="Alexandre Lima" w:id="2" w:date="2016-06-27T10:00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Falta especificar o caso de uso Rankear Produto.</w:t>
      </w:r>
    </w:p>
  </w:comment>
  <w:comment w:author="Alexandre Lima" w:id="3" w:date="2016-06-27T10:0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Falta caso de uso para o usuário navegar pelas categorias de produtos.</w:t>
      </w:r>
    </w:p>
  </w:comment>
  <w:comment w:author="Alexandre Lima" w:id="8" w:date="2016-06-27T09:57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Este caso de uso não está presente no diagrama de casos de uso.</w:t>
      </w:r>
    </w:p>
  </w:comment>
  <w:comment w:author="Alexandre Lima" w:id="7" w:date="2016-06-27T09:56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Remover. Dá a impressão de que este será o único status possível.</w:t>
      </w:r>
    </w:p>
  </w:comment>
  <w:comment w:author="Alexandre Lima" w:id="6" w:date="2016-06-27T09:48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Este caso de uso não está presente no diagrama de casos de uso.</w:t>
      </w:r>
    </w:p>
  </w:comment>
  <w:comment w:author="Alexandre Lima" w:id="5" w:date="2016-06-27T09:51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Este caso de uso não está presente no diagrama de casos de uso com outro nome: Rankear Serviço.</w:t>
      </w:r>
    </w:p>
  </w:comment>
  <w:comment w:author="Alexandre Lima" w:id="0" w:date="2016-06-27T09:29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Todos os casos de uso estão sem a seção de pré-condições e pós-condições, mas alguns apresentam estas informações ao longo da narrativa. Apresentar as pré-condições e pós-condições em suas respectivas seções em cada caso de uso.</w:t>
      </w:r>
    </w:p>
  </w:comment>
  <w:comment w:author="Alexandre Lima" w:id="4" w:date="2016-06-27T09:3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Usar o formato expandido neste caso de uso. A narrativa deve tratar das situações em que a entrega em domicílio não é possível. Também deve ser produzido um diagrama de atividades para este caso de uso.</w:t>
      </w:r>
    </w:p>
  </w:comment>
  <w:comment w:author="Alexandre Lima" w:id="10" w:date="2016-06-27T10:13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Este caso de uso está com outro nome no diagrama de casos de uso.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
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AEE17" w14:textId="77777777" w:rsidR="00E66AEA" w:rsidRPr="002F411A" w:rsidRDefault="002F411A" w:rsidP="002F411A">
      <w:pPr>
        <w:jc w:val="center"/>
        <w:rPr>
          <w:rFonts w:asciiTheme="majorHAnsi" w:hAnsiTheme="majorHAnsi"/>
          <w:b/>
          <w:sz w:val="28"/>
        </w:rPr>
      </w:pPr>
      <w:r w:rsidRPr="002F411A">
        <w:rPr>
          <w:rFonts w:asciiTheme="majorHAnsi" w:hAnsiTheme="majorHAnsi"/>
          <w:b/>
          <w:sz w:val="28"/>
        </w:rPr>
        <w:t>BOTTONS DO JORGE</w:t>
      </w:r>
    </w:p>
    <w:p w14:paraId="07ACBB88" w14:textId="77777777" w:rsidR="002F411A" w:rsidRDefault="002F411A" w:rsidP="002F411A">
      <w:pPr>
        <w:jc w:val="center"/>
        <w:rPr>
          <w:rFonts w:asciiTheme="majorHAnsi" w:hAnsiTheme="majorHAnsi"/>
          <w:b/>
          <w:sz w:val="28"/>
        </w:rPr>
      </w:pPr>
      <w:commentRangeStart w:id="0"/>
      <w:r w:rsidRPr="002F411A">
        <w:rPr>
          <w:rFonts w:asciiTheme="majorHAnsi" w:hAnsiTheme="majorHAnsi"/>
          <w:b/>
          <w:sz w:val="28"/>
        </w:rPr>
        <w:t>DOCUMENTAÇÃO DOS CASOS DE USO</w:t>
      </w:r>
      <w:commentRangeEnd w:id="0"/>
      <w:r w:rsidR="001D4B05">
        <w:rPr>
          <w:rStyle w:val="Refdecomentrio"/>
        </w:rPr>
        <w:commentReference w:id="0"/>
      </w:r>
    </w:p>
    <w:p w14:paraId="08A2F559" w14:textId="77777777" w:rsidR="002F411A" w:rsidRDefault="002F411A" w:rsidP="002F411A">
      <w:pPr>
        <w:rPr>
          <w:rFonts w:asciiTheme="majorHAnsi" w:hAnsiTheme="majorHAnsi"/>
          <w:b/>
          <w:sz w:val="24"/>
        </w:rPr>
      </w:pPr>
    </w:p>
    <w:p w14:paraId="6EAB1FDC" w14:textId="77777777" w:rsidR="002F411A" w:rsidRPr="00A805F9" w:rsidRDefault="002F411A" w:rsidP="002F411A">
      <w:pPr>
        <w:rPr>
          <w:b/>
          <w:sz w:val="24"/>
        </w:rPr>
      </w:pPr>
      <w:commentRangeStart w:id="1"/>
      <w:commentRangeStart w:id="2"/>
      <w:commentRangeStart w:id="3"/>
      <w:r w:rsidRPr="00A805F9">
        <w:rPr>
          <w:b/>
          <w:sz w:val="24"/>
        </w:rPr>
        <w:t>ATOR USUÁRIO COMUM</w:t>
      </w:r>
      <w:commentRangeEnd w:id="1"/>
      <w:r w:rsidR="00CF15F9">
        <w:rPr>
          <w:rStyle w:val="Refdecomentrio"/>
        </w:rPr>
        <w:commentReference w:id="1"/>
      </w:r>
      <w:commentRangeEnd w:id="2"/>
      <w:r w:rsidR="009C0032">
        <w:rPr>
          <w:rStyle w:val="Refdecomentrio"/>
        </w:rPr>
        <w:commentReference w:id="2"/>
      </w:r>
      <w:commentRangeEnd w:id="3"/>
      <w:r w:rsidR="003310C0">
        <w:rPr>
          <w:rStyle w:val="Refdecomentrio"/>
        </w:rPr>
        <w:commentReference w:id="3"/>
      </w:r>
    </w:p>
    <w:p w14:paraId="35F23488" w14:textId="297E1532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LOGIN:</w:t>
      </w:r>
      <w:r>
        <w:rPr>
          <w:sz w:val="24"/>
        </w:rPr>
        <w:t xml:space="preserve"> </w:t>
      </w:r>
      <w:ins w:id="4" w:author="Leon Andrade Siqueira" w:date="2016-10-05T11:13:00Z">
        <w:r w:rsidR="00511B7E" w:rsidRPr="00511B7E">
          <w:rPr>
            <w:b/>
            <w:sz w:val="24"/>
            <w:rPrChange w:id="5" w:author="Leon Andrade Siqueira" w:date="2016-10-05T11:14:00Z">
              <w:rPr>
                <w:sz w:val="24"/>
              </w:rPr>
            </w:rPrChange>
          </w:rPr>
          <w:t>PRÉ-CONDIÇÃO:</w:t>
        </w:r>
        <w:r w:rsidR="00511B7E">
          <w:rPr>
            <w:sz w:val="24"/>
          </w:rPr>
          <w:t xml:space="preserve"> </w:t>
        </w:r>
      </w:ins>
      <w:r w:rsidR="00511B7E">
        <w:rPr>
          <w:sz w:val="24"/>
        </w:rPr>
        <w:t>nenhuma</w:t>
      </w:r>
      <w:ins w:id="6" w:author="Leon Andrade Siqueira" w:date="2016-10-05T11:13:00Z">
        <w:r w:rsidR="00511B7E">
          <w:rPr>
            <w:sz w:val="24"/>
          </w:rPr>
          <w:t xml:space="preserve">. </w:t>
        </w:r>
      </w:ins>
      <w:r w:rsidRPr="002F411A">
        <w:rPr>
          <w:sz w:val="24"/>
        </w:rPr>
        <w:t xml:space="preserve">Um usuário entra na página de LOGIN. Preenche o formulário com suas credenciais. Caso as credenciais estejam corretas, o </w:t>
      </w:r>
      <w:proofErr w:type="spellStart"/>
      <w:r w:rsidRPr="002F411A">
        <w:rPr>
          <w:sz w:val="24"/>
        </w:rPr>
        <w:t>login</w:t>
      </w:r>
      <w:proofErr w:type="spellEnd"/>
      <w:r w:rsidRPr="002F411A">
        <w:rPr>
          <w:sz w:val="24"/>
        </w:rPr>
        <w:t xml:space="preserve"> é efetuado. Caso contrário, o usuário é notificado com a mensagem 'Credenciais incorretas.'</w:t>
      </w:r>
      <w:ins w:id="7" w:author="Leon Andrade Siqueira" w:date="2016-10-05T11:14:00Z">
        <w:r w:rsidR="00511B7E">
          <w:rPr>
            <w:sz w:val="24"/>
          </w:rPr>
          <w:t xml:space="preserve"> </w:t>
        </w:r>
      </w:ins>
      <w:r w:rsidR="00511B7E">
        <w:rPr>
          <w:b/>
          <w:sz w:val="24"/>
        </w:rPr>
        <w:t>PÓS</w:t>
      </w:r>
      <w:ins w:id="8" w:author="Leon Andrade Siqueira" w:date="2016-10-05T11:13:00Z">
        <w:r w:rsidR="00511B7E" w:rsidRPr="00511B7E">
          <w:rPr>
            <w:b/>
            <w:sz w:val="24"/>
            <w:rPrChange w:id="9" w:author="Leon Andrade Siqueira" w:date="2016-10-05T11:14:00Z">
              <w:rPr>
                <w:sz w:val="24"/>
              </w:rPr>
            </w:rPrChange>
          </w:rPr>
          <w:t>-CONDIÇÃO</w:t>
        </w:r>
      </w:ins>
      <w:r w:rsidR="00511B7E">
        <w:rPr>
          <w:b/>
          <w:sz w:val="24"/>
        </w:rPr>
        <w:t xml:space="preserve">: </w:t>
      </w:r>
      <w:r w:rsidR="00511B7E" w:rsidRPr="00511B7E">
        <w:rPr>
          <w:sz w:val="24"/>
        </w:rPr>
        <w:t>Usuário autenticado</w:t>
      </w:r>
      <w:r w:rsidR="00511B7E">
        <w:rPr>
          <w:b/>
          <w:sz w:val="24"/>
        </w:rPr>
        <w:t>.</w:t>
      </w:r>
    </w:p>
    <w:p w14:paraId="27D617C1" w14:textId="7777777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REGISTRO:</w:t>
      </w:r>
      <w:r>
        <w:rPr>
          <w:sz w:val="24"/>
        </w:rPr>
        <w:t xml:space="preserve"> </w:t>
      </w:r>
      <w:r w:rsidRPr="002F411A">
        <w:rPr>
          <w:sz w:val="24"/>
        </w:rPr>
        <w:t>Um usuário entra na página de REGISTRO. Preenche o formulário com as informações pedidas. Ao alterar o campo, a validação é feita pelo navegador web, de forma a poupar tempo do usuário caso entre com informações incorretas. O usuário envia o formulário e o sistema faz a validação. Caso tudo esteja correto, a</w:t>
      </w:r>
      <w:bookmarkStart w:id="10" w:name="_GoBack"/>
      <w:bookmarkEnd w:id="10"/>
      <w:r w:rsidRPr="002F411A">
        <w:rPr>
          <w:sz w:val="24"/>
        </w:rPr>
        <w:t xml:space="preserve"> mensagem confirmando o cadastro é apresentada. Caso contrário - cada campo incorreto apresentará sua respectiva mensagem de erro.</w:t>
      </w:r>
    </w:p>
    <w:p w14:paraId="5B5A127D" w14:textId="7777777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COLOCAR NO CARRINHO:</w:t>
      </w:r>
      <w:r>
        <w:rPr>
          <w:sz w:val="24"/>
        </w:rPr>
        <w:t xml:space="preserve"> </w:t>
      </w:r>
      <w:r w:rsidRPr="002F411A">
        <w:rPr>
          <w:sz w:val="24"/>
        </w:rPr>
        <w:t xml:space="preserve">Um usuário, já autenticado, entra na página da vitrine, onde os produtos estão expostos. Ele escolhe </w:t>
      </w:r>
      <w:proofErr w:type="gramStart"/>
      <w:r w:rsidRPr="002F411A">
        <w:rPr>
          <w:sz w:val="24"/>
        </w:rPr>
        <w:t>o(</w:t>
      </w:r>
      <w:proofErr w:type="gramEnd"/>
      <w:r w:rsidRPr="002F411A">
        <w:rPr>
          <w:sz w:val="24"/>
        </w:rPr>
        <w:t>s) produto(s) que deseja e cada um apresentará a opção 'Adicionar ao Carrinho'. O usuário clica nesta opção e o sistema registra o produto no carrinho. Caso o usuário não esteja autenticado, ele é direcionado para a tela de LOGIN. Em seguida, segue o fluxo normal.</w:t>
      </w:r>
    </w:p>
    <w:p w14:paraId="29843B46" w14:textId="7777777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1"/>
      <w:r>
        <w:rPr>
          <w:b/>
          <w:sz w:val="24"/>
        </w:rPr>
        <w:t xml:space="preserve">FAZER ENCOMENDA: </w:t>
      </w:r>
      <w:r w:rsidRPr="002F411A">
        <w:rPr>
          <w:sz w:val="24"/>
        </w:rPr>
        <w:t>Um usuário, já autenticado e com produtos no carrinho, entra em seu carrinho. Lá, ele escolhe a opção 'Realizar encomenda'. O sistema registra a encomenda do usuário e ele é notificado disso.</w:t>
      </w:r>
      <w:commentRangeEnd w:id="11"/>
      <w:r w:rsidR="001D4B05">
        <w:rPr>
          <w:rStyle w:val="Refdecomentrio"/>
        </w:rPr>
        <w:commentReference w:id="11"/>
      </w:r>
    </w:p>
    <w:p w14:paraId="50E2BB8E" w14:textId="7777777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b/>
          <w:sz w:val="24"/>
        </w:rPr>
      </w:pPr>
      <w:r w:rsidRPr="002F411A">
        <w:rPr>
          <w:b/>
          <w:sz w:val="24"/>
        </w:rPr>
        <w:t>ENVIAR MENSAGEM P/ VENDEDOR</w:t>
      </w:r>
      <w:r>
        <w:rPr>
          <w:b/>
          <w:sz w:val="24"/>
        </w:rPr>
        <w:t xml:space="preserve">: </w:t>
      </w:r>
      <w:r w:rsidRPr="002F411A">
        <w:rPr>
          <w:sz w:val="24"/>
        </w:rPr>
        <w:t>Um usuário, já autenticado e com encomendas feitas, entra em seu DASHBOARD. Lá estão listadas todas as encomendas que ele fez, os status delas e as opções referentes a cada uma, em uma tabela. Dentro das opções está a 'Enviar mensagem ao vendedor'. O usuário seleciona essa opção e abre-se o formulário de mensagens. O usuário preenche o formulário de mensagem e o envia. O sistema registra a mensagem e notifica o usuário disso</w:t>
      </w:r>
      <w:r w:rsidRPr="002F411A">
        <w:rPr>
          <w:b/>
          <w:sz w:val="24"/>
        </w:rPr>
        <w:t>.</w:t>
      </w:r>
    </w:p>
    <w:p w14:paraId="2542093C" w14:textId="77777777" w:rsidR="002F411A" w:rsidRPr="002F411A" w:rsidRDefault="002F411A" w:rsidP="002F411A">
      <w:pPr>
        <w:pStyle w:val="PargrafodaLista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CONFIRMAR STATUS DA ENCOMENDA: </w:t>
      </w:r>
      <w:r w:rsidRPr="002F411A">
        <w:rPr>
          <w:sz w:val="24"/>
        </w:rPr>
        <w:t xml:space="preserve">Um usuário, já autenticado e com encomendas em trâmite, entra em seu DASHBOARD. Lá estão listadas todas as encomendas que ele fez e uma mensagem do tipo Y/N, em destaque, informando que, supostamente, uma de suas encomendas foi entregue. O usuário então, deve responder </w:t>
      </w:r>
      <w:proofErr w:type="spellStart"/>
      <w:r w:rsidRPr="002F411A">
        <w:rPr>
          <w:sz w:val="24"/>
        </w:rPr>
        <w:t>a</w:t>
      </w:r>
      <w:proofErr w:type="spellEnd"/>
      <w:r w:rsidRPr="002F411A">
        <w:rPr>
          <w:sz w:val="24"/>
        </w:rPr>
        <w:t xml:space="preserve"> mensagem. A resposta é registrada e o status atualizado.</w:t>
      </w:r>
    </w:p>
    <w:p w14:paraId="716903AF" w14:textId="7777777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 xml:space="preserve">LOGOUT: </w:t>
      </w:r>
      <w:r>
        <w:rPr>
          <w:sz w:val="24"/>
        </w:rPr>
        <w:t>Um usuário já autenticado</w:t>
      </w:r>
      <w:r w:rsidRPr="002F411A">
        <w:rPr>
          <w:sz w:val="24"/>
        </w:rPr>
        <w:t xml:space="preserve"> achará, em qualquer página, no canto superior direito, no cabeçalho do site, a opção "Sair", ao clicar nessa opção o sistema tirará o </w:t>
      </w:r>
      <w:proofErr w:type="spellStart"/>
      <w:r w:rsidRPr="002F411A">
        <w:rPr>
          <w:sz w:val="24"/>
        </w:rPr>
        <w:t>login</w:t>
      </w:r>
      <w:proofErr w:type="spellEnd"/>
      <w:r w:rsidRPr="002F411A">
        <w:rPr>
          <w:sz w:val="24"/>
        </w:rPr>
        <w:t xml:space="preserve"> do usuário da sessão.</w:t>
      </w:r>
    </w:p>
    <w:p w14:paraId="64BF35F3" w14:textId="7777777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2"/>
      <w:r>
        <w:rPr>
          <w:b/>
          <w:sz w:val="24"/>
        </w:rPr>
        <w:t>RANKEAR VENDEDOR:</w:t>
      </w:r>
      <w:commentRangeEnd w:id="12"/>
      <w:r w:rsidR="00591BC9">
        <w:rPr>
          <w:rStyle w:val="Refdecomentrio"/>
        </w:rPr>
        <w:commentReference w:id="12"/>
      </w:r>
      <w:r>
        <w:rPr>
          <w:b/>
          <w:sz w:val="24"/>
        </w:rPr>
        <w:t xml:space="preserve"> </w:t>
      </w:r>
      <w:r w:rsidRPr="002F411A">
        <w:rPr>
          <w:sz w:val="24"/>
        </w:rPr>
        <w:t xml:space="preserve">Um usuário já </w:t>
      </w:r>
      <w:r>
        <w:rPr>
          <w:sz w:val="24"/>
        </w:rPr>
        <w:t>autenticado</w:t>
      </w:r>
      <w:r w:rsidRPr="002F411A">
        <w:rPr>
          <w:sz w:val="24"/>
        </w:rPr>
        <w:t xml:space="preserve"> e em seu </w:t>
      </w:r>
      <w:proofErr w:type="spellStart"/>
      <w:r w:rsidRPr="002F411A">
        <w:rPr>
          <w:sz w:val="24"/>
        </w:rPr>
        <w:t>dashboard</w:t>
      </w:r>
      <w:proofErr w:type="spellEnd"/>
      <w:r w:rsidRPr="002F411A">
        <w:rPr>
          <w:sz w:val="24"/>
        </w:rPr>
        <w:t xml:space="preserve">, terá, após concluída uma venda, a opção de deixar uma nota de 0 a 5 estrelas para o </w:t>
      </w:r>
      <w:r w:rsidRPr="002F411A">
        <w:rPr>
          <w:sz w:val="24"/>
        </w:rPr>
        <w:lastRenderedPageBreak/>
        <w:t>vendedor que será computada e adicionada a uma média geral de todos os rankings para este vendedor afim de classificar a eficiência do vendedor.</w:t>
      </w:r>
    </w:p>
    <w:p w14:paraId="1685A257" w14:textId="7777777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3"/>
      <w:r>
        <w:rPr>
          <w:b/>
          <w:sz w:val="24"/>
        </w:rPr>
        <w:t>PERSONALIZAR PRODUTOS:</w:t>
      </w:r>
      <w:commentRangeEnd w:id="13"/>
      <w:r w:rsidR="00591BC9">
        <w:rPr>
          <w:rStyle w:val="Refdecomentrio"/>
        </w:rPr>
        <w:commentReference w:id="13"/>
      </w:r>
      <w:r>
        <w:rPr>
          <w:b/>
          <w:sz w:val="24"/>
        </w:rPr>
        <w:t xml:space="preserve"> </w:t>
      </w:r>
      <w:r w:rsidRPr="002F411A">
        <w:rPr>
          <w:sz w:val="24"/>
        </w:rPr>
        <w:t xml:space="preserve">Um usuário já </w:t>
      </w:r>
      <w:r>
        <w:rPr>
          <w:sz w:val="24"/>
        </w:rPr>
        <w:t>autenticado</w:t>
      </w:r>
      <w:r w:rsidRPr="002F411A">
        <w:rPr>
          <w:sz w:val="24"/>
        </w:rPr>
        <w:t xml:space="preserve"> terá a opção no menu de navegação de compra de "Enviar imagem</w:t>
      </w:r>
      <w:del w:id="14" w:author="Alexandre Lima" w:date="2016-06-27T09:53:00Z">
        <w:r w:rsidRPr="002F411A" w:rsidDel="00591BC9">
          <w:rPr>
            <w:sz w:val="24"/>
          </w:rPr>
          <w:delText xml:space="preserve">", </w:delText>
        </w:r>
      </w:del>
      <w:ins w:id="15" w:author="Alexandre Lima" w:date="2016-06-27T09:53:00Z">
        <w:r w:rsidR="00591BC9" w:rsidRPr="002F411A">
          <w:rPr>
            <w:sz w:val="24"/>
          </w:rPr>
          <w:t>"</w:t>
        </w:r>
        <w:r w:rsidR="00591BC9">
          <w:rPr>
            <w:sz w:val="24"/>
          </w:rPr>
          <w:t>.</w:t>
        </w:r>
        <w:r w:rsidR="00591BC9" w:rsidRPr="002F411A">
          <w:rPr>
            <w:sz w:val="24"/>
          </w:rPr>
          <w:t xml:space="preserve"> </w:t>
        </w:r>
      </w:ins>
      <w:del w:id="16" w:author="Alexandre Lima" w:date="2016-06-27T09:53:00Z">
        <w:r w:rsidRPr="002F411A" w:rsidDel="00591BC9">
          <w:rPr>
            <w:sz w:val="24"/>
          </w:rPr>
          <w:delText xml:space="preserve">ao </w:delText>
        </w:r>
      </w:del>
      <w:ins w:id="17" w:author="Alexandre Lima" w:date="2016-06-27T09:53:00Z">
        <w:r w:rsidR="00591BC9">
          <w:rPr>
            <w:sz w:val="24"/>
          </w:rPr>
          <w:t>A</w:t>
        </w:r>
        <w:r w:rsidR="00591BC9" w:rsidRPr="002F411A">
          <w:rPr>
            <w:sz w:val="24"/>
          </w:rPr>
          <w:t xml:space="preserve">o </w:t>
        </w:r>
      </w:ins>
      <w:r w:rsidRPr="002F411A">
        <w:rPr>
          <w:sz w:val="24"/>
        </w:rPr>
        <w:t xml:space="preserve">clicar nessa opção o cliente será redirecionado a uma página onde terá de selecionar uma imagem de seu computador. Após selecionada, a imagem será cortada em formato de </w:t>
      </w:r>
      <w:proofErr w:type="spellStart"/>
      <w:r w:rsidRPr="002F411A">
        <w:rPr>
          <w:sz w:val="24"/>
        </w:rPr>
        <w:t>botton</w:t>
      </w:r>
      <w:proofErr w:type="spellEnd"/>
      <w:r w:rsidRPr="002F411A">
        <w:rPr>
          <w:sz w:val="24"/>
        </w:rPr>
        <w:t xml:space="preserve"> (formato circular) para o cliente poder ver como ficaria. Após o corte ser exibido na tela, o cliente poderá adicionar seu </w:t>
      </w:r>
      <w:proofErr w:type="spellStart"/>
      <w:r w:rsidRPr="002F411A">
        <w:rPr>
          <w:sz w:val="24"/>
        </w:rPr>
        <w:t>botton</w:t>
      </w:r>
      <w:proofErr w:type="spellEnd"/>
      <w:r w:rsidRPr="002F411A">
        <w:rPr>
          <w:sz w:val="24"/>
        </w:rPr>
        <w:t xml:space="preserve"> ao carrinho.</w:t>
      </w:r>
      <w:r>
        <w:rPr>
          <w:sz w:val="24"/>
        </w:rPr>
        <w:t xml:space="preserve"> </w:t>
      </w:r>
    </w:p>
    <w:p w14:paraId="1FB1AF23" w14:textId="7777777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>LER MENSAGENS:</w:t>
      </w:r>
      <w:r>
        <w:rPr>
          <w:sz w:val="24"/>
        </w:rPr>
        <w:t xml:space="preserve"> </w:t>
      </w:r>
      <w:r w:rsidRPr="002F411A">
        <w:rPr>
          <w:sz w:val="24"/>
        </w:rPr>
        <w:t xml:space="preserve">Um usuário </w:t>
      </w:r>
      <w:r>
        <w:rPr>
          <w:sz w:val="24"/>
        </w:rPr>
        <w:t>autenticado</w:t>
      </w:r>
      <w:r w:rsidRPr="002F411A">
        <w:rPr>
          <w:sz w:val="24"/>
        </w:rPr>
        <w:t xml:space="preserve">, e com ao menos uma encomenda feita, entra em seu </w:t>
      </w:r>
      <w:proofErr w:type="spellStart"/>
      <w:r>
        <w:rPr>
          <w:sz w:val="24"/>
        </w:rPr>
        <w:t>d</w:t>
      </w:r>
      <w:r w:rsidRPr="002F411A">
        <w:rPr>
          <w:sz w:val="24"/>
        </w:rPr>
        <w:t>ashboard</w:t>
      </w:r>
      <w:proofErr w:type="spellEnd"/>
      <w:r w:rsidRPr="002F411A">
        <w:rPr>
          <w:sz w:val="24"/>
        </w:rPr>
        <w:t xml:space="preserve"> e vê todas as encomendas que realizou. Caso um vendedor tenha mandado uma mensagem para o cliente, o cliente verá uma notificação ao lado da encomenda e terá a opção "Ler mensagens", quando clicar nesta opção, a mensagem será mostrada na tela.</w:t>
      </w:r>
    </w:p>
    <w:p w14:paraId="7E9888C9" w14:textId="7777777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>VER STATUS DA ENCOMENDA:</w:t>
      </w:r>
      <w:r>
        <w:rPr>
          <w:sz w:val="24"/>
        </w:rPr>
        <w:t xml:space="preserve"> </w:t>
      </w:r>
      <w:r w:rsidRPr="002F411A">
        <w:rPr>
          <w:sz w:val="24"/>
        </w:rPr>
        <w:t xml:space="preserve">Um usuário, já autenticado e com encomendas feitas, entra em seu DASHBOARD, onde estão listadas todas as encomendas realizadas além de uma área destinada à exibição dos status destas. </w:t>
      </w:r>
      <w:commentRangeStart w:id="18"/>
      <w:r>
        <w:rPr>
          <w:sz w:val="24"/>
        </w:rPr>
        <w:t>N</w:t>
      </w:r>
      <w:r w:rsidRPr="002F411A">
        <w:rPr>
          <w:sz w:val="24"/>
        </w:rPr>
        <w:t>essa área, será exibida a mensagem 'Entregue'</w:t>
      </w:r>
      <w:r>
        <w:rPr>
          <w:sz w:val="24"/>
        </w:rPr>
        <w:t>.</w:t>
      </w:r>
      <w:commentRangeEnd w:id="18"/>
      <w:r w:rsidR="009C0032">
        <w:rPr>
          <w:rStyle w:val="Refdecomentrio"/>
        </w:rPr>
        <w:commentReference w:id="18"/>
      </w:r>
    </w:p>
    <w:p w14:paraId="3CC47444" w14:textId="68904A04" w:rsidR="00A805F9" w:rsidRDefault="002F411A" w:rsidP="00A805F9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9"/>
      <w:r>
        <w:rPr>
          <w:b/>
          <w:sz w:val="24"/>
        </w:rPr>
        <w:t>VER A VITRINE</w:t>
      </w:r>
      <w:commentRangeEnd w:id="19"/>
      <w:r w:rsidR="009C0032">
        <w:rPr>
          <w:rStyle w:val="Refdecomentrio"/>
        </w:rPr>
        <w:commentReference w:id="19"/>
      </w:r>
      <w:r>
        <w:rPr>
          <w:b/>
          <w:sz w:val="24"/>
        </w:rPr>
        <w:t>:</w:t>
      </w:r>
      <w:r>
        <w:rPr>
          <w:sz w:val="24"/>
        </w:rPr>
        <w:t xml:space="preserve"> </w:t>
      </w:r>
      <w:r w:rsidRPr="002F411A">
        <w:rPr>
          <w:sz w:val="24"/>
        </w:rPr>
        <w:t>O usuário que deseja comprar itens, mas ainda não selecionou quais, acessa o site e encontra a sessão de produtos</w:t>
      </w:r>
      <w:del w:id="20" w:author="Alexandre Lima" w:date="2016-06-27T09:57:00Z">
        <w:r w:rsidRPr="002F411A" w:rsidDel="009C0032">
          <w:rPr>
            <w:sz w:val="24"/>
          </w:rPr>
          <w:delText xml:space="preserve">, </w:delText>
        </w:r>
      </w:del>
      <w:ins w:id="21" w:author="Alexandre Lima" w:date="2016-06-27T09:57:00Z">
        <w:r w:rsidR="009C0032">
          <w:rPr>
            <w:sz w:val="24"/>
          </w:rPr>
          <w:t>.</w:t>
        </w:r>
        <w:r w:rsidR="009C0032" w:rsidRPr="002F411A">
          <w:rPr>
            <w:sz w:val="24"/>
          </w:rPr>
          <w:t xml:space="preserve"> </w:t>
        </w:r>
      </w:ins>
      <w:del w:id="22" w:author="Alexandre Lima" w:date="2016-06-27T09:57:00Z">
        <w:r w:rsidRPr="002F411A" w:rsidDel="009C0032">
          <w:rPr>
            <w:sz w:val="24"/>
          </w:rPr>
          <w:delText xml:space="preserve">ao </w:delText>
        </w:r>
      </w:del>
      <w:ins w:id="23" w:author="Alexandre Lima" w:date="2016-06-27T09:57:00Z">
        <w:r w:rsidR="009C0032">
          <w:rPr>
            <w:sz w:val="24"/>
          </w:rPr>
          <w:t>A</w:t>
        </w:r>
        <w:r w:rsidR="009C0032" w:rsidRPr="002F411A">
          <w:rPr>
            <w:sz w:val="24"/>
          </w:rPr>
          <w:t xml:space="preserve">o </w:t>
        </w:r>
      </w:ins>
      <w:r w:rsidRPr="002F411A">
        <w:rPr>
          <w:sz w:val="24"/>
        </w:rPr>
        <w:t>clicar em 'Ver mais'</w:t>
      </w:r>
      <w:ins w:id="24" w:author="Alexandre Lima" w:date="2016-06-27T09:57:00Z">
        <w:r w:rsidR="009C0032">
          <w:rPr>
            <w:sz w:val="24"/>
          </w:rPr>
          <w:t>,</w:t>
        </w:r>
      </w:ins>
      <w:r w:rsidRPr="002F411A">
        <w:rPr>
          <w:sz w:val="24"/>
        </w:rPr>
        <w:t xml:space="preserve"> ele será direcionado para a página 'Vitrine'</w:t>
      </w:r>
      <w:ins w:id="25" w:author="Alexandre Lima" w:date="2016-06-27T09:57:00Z">
        <w:r w:rsidR="009C0032">
          <w:rPr>
            <w:sz w:val="24"/>
          </w:rPr>
          <w:t>.</w:t>
        </w:r>
      </w:ins>
      <w:r w:rsidRPr="002F411A">
        <w:rPr>
          <w:sz w:val="24"/>
        </w:rPr>
        <w:t xml:space="preserve"> </w:t>
      </w:r>
      <w:del w:id="26" w:author="Alexandre Lima" w:date="2016-06-27T09:57:00Z">
        <w:r w:rsidRPr="002F411A" w:rsidDel="009C0032">
          <w:rPr>
            <w:sz w:val="24"/>
          </w:rPr>
          <w:delText>alternativamente</w:delText>
        </w:r>
      </w:del>
      <w:ins w:id="27" w:author="Alexandre Lima" w:date="2016-06-27T09:57:00Z">
        <w:r w:rsidR="009C0032">
          <w:rPr>
            <w:sz w:val="24"/>
          </w:rPr>
          <w:t>A</w:t>
        </w:r>
        <w:r w:rsidR="009C0032" w:rsidRPr="002F411A">
          <w:rPr>
            <w:sz w:val="24"/>
          </w:rPr>
          <w:t>lternativamente</w:t>
        </w:r>
      </w:ins>
      <w:r w:rsidRPr="002F411A">
        <w:rPr>
          <w:sz w:val="24"/>
        </w:rPr>
        <w:t>, o usuário acessa a opção 'Vitrine' no menu</w:t>
      </w:r>
      <w:r w:rsidR="00A805F9">
        <w:rPr>
          <w:sz w:val="24"/>
        </w:rPr>
        <w:t>.</w:t>
      </w:r>
    </w:p>
    <w:p w14:paraId="57AD283F" w14:textId="77777777" w:rsidR="00A805F9" w:rsidRDefault="00A805F9" w:rsidP="00A805F9">
      <w:pPr>
        <w:jc w:val="both"/>
        <w:rPr>
          <w:b/>
          <w:sz w:val="24"/>
        </w:rPr>
      </w:pPr>
      <w:r>
        <w:rPr>
          <w:b/>
          <w:sz w:val="24"/>
        </w:rPr>
        <w:t>ATOR USUÁRIO ADMINISTRADOR</w:t>
      </w:r>
    </w:p>
    <w:p w14:paraId="28EDE708" w14:textId="77777777" w:rsidR="00A805F9" w:rsidRPr="00E928B6" w:rsidRDefault="00E928B6" w:rsidP="00200046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E928B6">
        <w:rPr>
          <w:b/>
          <w:sz w:val="24"/>
        </w:rPr>
        <w:t xml:space="preserve">LOGIN: </w:t>
      </w:r>
      <w:r w:rsidRPr="00E928B6">
        <w:rPr>
          <w:sz w:val="24"/>
        </w:rPr>
        <w:t xml:space="preserve">Um usuário já cadastrado como administrador entra na página de LOGIN. Preenche o formulário com suas credenciais. Caso as credenciais estejam corretas, o </w:t>
      </w:r>
      <w:proofErr w:type="spellStart"/>
      <w:r w:rsidRPr="00E928B6">
        <w:rPr>
          <w:sz w:val="24"/>
        </w:rPr>
        <w:t>lo</w:t>
      </w:r>
      <w:r>
        <w:rPr>
          <w:sz w:val="24"/>
        </w:rPr>
        <w:t>gin</w:t>
      </w:r>
      <w:proofErr w:type="spellEnd"/>
      <w:r>
        <w:rPr>
          <w:sz w:val="24"/>
        </w:rPr>
        <w:t xml:space="preserve"> é efetuado. Caso contrário, </w:t>
      </w:r>
      <w:r w:rsidRPr="00E928B6">
        <w:rPr>
          <w:sz w:val="24"/>
        </w:rPr>
        <w:t>o usuário é notificado com a mensagem 'Credenciais incorretas'.</w:t>
      </w:r>
    </w:p>
    <w:p w14:paraId="49C4F832" w14:textId="77777777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 xml:space="preserve">VER ENCOMENDAS: </w:t>
      </w:r>
      <w:r w:rsidRPr="00E928B6">
        <w:rPr>
          <w:sz w:val="24"/>
        </w:rPr>
        <w:t xml:space="preserve">Um usuário já autenticado como administrador, acessa a página de DASHBOARD onde estão listadas todas as encomendas realizadas </w:t>
      </w:r>
      <w:r>
        <w:rPr>
          <w:sz w:val="24"/>
        </w:rPr>
        <w:t>por outros usuários - caso haja</w:t>
      </w:r>
      <w:r w:rsidRPr="00E928B6">
        <w:rPr>
          <w:sz w:val="24"/>
        </w:rPr>
        <w:t xml:space="preserve"> encomendas a serem exibidas - organizadas por data</w:t>
      </w:r>
      <w:r>
        <w:rPr>
          <w:sz w:val="24"/>
        </w:rPr>
        <w:t>.</w:t>
      </w:r>
    </w:p>
    <w:p w14:paraId="24726B49" w14:textId="77777777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LER MENSAGENS:</w:t>
      </w:r>
      <w:r>
        <w:rPr>
          <w:sz w:val="24"/>
        </w:rPr>
        <w:t xml:space="preserve"> </w:t>
      </w:r>
      <w:r w:rsidRPr="00E928B6">
        <w:rPr>
          <w:sz w:val="24"/>
        </w:rPr>
        <w:t xml:space="preserve">Um usuário, já autenticado como administrador, entra em seu DASHBOARD, onde estão listadas todas as encomendas realizadas - caso haja encomendas a serem exibidas - além de poder clicar em 'ver mensagens' ao lado de cada encomenda. </w:t>
      </w:r>
      <w:r>
        <w:rPr>
          <w:sz w:val="24"/>
        </w:rPr>
        <w:t>S</w:t>
      </w:r>
      <w:r w:rsidRPr="00E928B6">
        <w:rPr>
          <w:sz w:val="24"/>
        </w:rPr>
        <w:t>erá exibida ao usuário uma caixa de mensagens com as mensagens enviadas pelo usuário realizador da encomenda.</w:t>
      </w:r>
    </w:p>
    <w:p w14:paraId="548A902F" w14:textId="77777777" w:rsidR="00E928B6" w:rsidRDefault="00E928B6" w:rsidP="00FB616C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E928B6">
        <w:rPr>
          <w:b/>
          <w:sz w:val="24"/>
        </w:rPr>
        <w:t xml:space="preserve">ALTERAR STATUS DA ENCOMENDA: </w:t>
      </w:r>
      <w:r w:rsidRPr="00E928B6">
        <w:rPr>
          <w:sz w:val="24"/>
        </w:rPr>
        <w:t>Um usuário, já autenticado como administrador, entra em seu DASHBOARD, onde estão listadas todas as encomendas realizadas por outros usuários além de uma área destinada à exibição dos status destas - caso haja encomendas a serem exibidas. Ao clicar em 'status', o usuário receberá a opção de marcar '</w:t>
      </w:r>
      <w:commentRangeStart w:id="28"/>
      <w:r w:rsidRPr="00E928B6">
        <w:rPr>
          <w:sz w:val="24"/>
        </w:rPr>
        <w:t>Entregue</w:t>
      </w:r>
      <w:commentRangeEnd w:id="28"/>
      <w:r w:rsidR="00882EA6">
        <w:rPr>
          <w:rStyle w:val="Refdecomentrio"/>
        </w:rPr>
        <w:commentReference w:id="28"/>
      </w:r>
      <w:r w:rsidRPr="00E928B6">
        <w:rPr>
          <w:sz w:val="24"/>
        </w:rPr>
        <w:t>'</w:t>
      </w:r>
      <w:r>
        <w:rPr>
          <w:sz w:val="24"/>
        </w:rPr>
        <w:t>.</w:t>
      </w:r>
    </w:p>
    <w:p w14:paraId="62CA2B8C" w14:textId="32426DBB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ENVIAR MENSAGEM P/ COMPRADOR:</w:t>
      </w:r>
      <w:r>
        <w:rPr>
          <w:sz w:val="24"/>
        </w:rPr>
        <w:t xml:space="preserve"> </w:t>
      </w:r>
      <w:r w:rsidRPr="00E928B6">
        <w:rPr>
          <w:sz w:val="24"/>
        </w:rPr>
        <w:t xml:space="preserve">Pré-requisitos: estar </w:t>
      </w:r>
      <w:r>
        <w:rPr>
          <w:sz w:val="24"/>
        </w:rPr>
        <w:t>autenticado</w:t>
      </w:r>
      <w:r w:rsidRPr="00E928B6">
        <w:rPr>
          <w:sz w:val="24"/>
        </w:rPr>
        <w:t xml:space="preserve"> como administrador</w:t>
      </w:r>
      <w:r>
        <w:rPr>
          <w:sz w:val="24"/>
        </w:rPr>
        <w:t xml:space="preserve">. </w:t>
      </w:r>
      <w:r w:rsidRPr="00E928B6">
        <w:rPr>
          <w:sz w:val="24"/>
        </w:rPr>
        <w:t>Assim que uma operação de compra é realizada</w:t>
      </w:r>
      <w:ins w:id="29" w:author="Alexandre Lima" w:date="2016-06-27T10:05:00Z">
        <w:r w:rsidR="00771AE6">
          <w:rPr>
            <w:sz w:val="24"/>
          </w:rPr>
          <w:t>,</w:t>
        </w:r>
      </w:ins>
      <w:r w:rsidRPr="00E928B6">
        <w:rPr>
          <w:sz w:val="24"/>
        </w:rPr>
        <w:t xml:space="preserve"> fica aberta a possibilidade de troca de mensagens entre o comprador e o vendedor, sendo </w:t>
      </w:r>
      <w:r w:rsidRPr="00E928B6">
        <w:rPr>
          <w:sz w:val="24"/>
        </w:rPr>
        <w:lastRenderedPageBreak/>
        <w:t xml:space="preserve">acessada a partir da </w:t>
      </w:r>
      <w:proofErr w:type="spellStart"/>
      <w:r w:rsidRPr="00E928B6">
        <w:rPr>
          <w:sz w:val="24"/>
        </w:rPr>
        <w:t>dashboard</w:t>
      </w:r>
      <w:proofErr w:type="spellEnd"/>
      <w:r w:rsidRPr="00E928B6">
        <w:rPr>
          <w:sz w:val="24"/>
        </w:rPr>
        <w:t xml:space="preserve"> do vendedor. Caso</w:t>
      </w:r>
      <w:r>
        <w:rPr>
          <w:sz w:val="24"/>
        </w:rPr>
        <w:t xml:space="preserve"> </w:t>
      </w:r>
      <w:r w:rsidRPr="00E928B6">
        <w:rPr>
          <w:sz w:val="24"/>
        </w:rPr>
        <w:t>seja constatado que não foi registrado será mostrada uma mensagem de erro para o administrador.</w:t>
      </w:r>
    </w:p>
    <w:p w14:paraId="00F576D9" w14:textId="787D133B" w:rsid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CRUD PRODUTO:</w:t>
      </w:r>
      <w:r>
        <w:rPr>
          <w:sz w:val="24"/>
        </w:rPr>
        <w:t xml:space="preserve"> O usuário, já autenticado como administrador, </w:t>
      </w:r>
      <w:r w:rsidRPr="006B6E3A">
        <w:rPr>
          <w:sz w:val="24"/>
        </w:rPr>
        <w:t xml:space="preserve">vai para a sua </w:t>
      </w:r>
      <w:proofErr w:type="spellStart"/>
      <w:r w:rsidRPr="006B6E3A">
        <w:rPr>
          <w:sz w:val="24"/>
        </w:rPr>
        <w:t>dashboard</w:t>
      </w:r>
      <w:proofErr w:type="spellEnd"/>
      <w:r w:rsidRPr="006B6E3A">
        <w:rPr>
          <w:sz w:val="24"/>
        </w:rPr>
        <w:t xml:space="preserve"> e seleciona a opção de "Criar/ Editar produtos", dentro dessa opção para o registro de um novo item terão campos de nome, preço, categoria, temas e destaque (seleciona o item para aparecer primeiro em sua categoria). A parte de edição terá um registro de preço promocional, edição de preço, nome, tema, categoria e destaque, além disso também</w:t>
      </w:r>
      <w:r>
        <w:rPr>
          <w:sz w:val="24"/>
        </w:rPr>
        <w:t xml:space="preserve"> </w:t>
      </w:r>
      <w:r w:rsidRPr="006B6E3A">
        <w:rPr>
          <w:sz w:val="24"/>
        </w:rPr>
        <w:t>terá a opção de excluir o item. Caso seja constatado algum erro de falta de campos que não podem ser nulos</w:t>
      </w:r>
      <w:ins w:id="30" w:author="Alexandre Lima" w:date="2016-06-27T10:10:00Z">
        <w:r w:rsidR="003310C0">
          <w:rPr>
            <w:sz w:val="24"/>
          </w:rPr>
          <w:t>,</w:t>
        </w:r>
      </w:ins>
      <w:r w:rsidRPr="006B6E3A">
        <w:rPr>
          <w:sz w:val="24"/>
        </w:rPr>
        <w:t xml:space="preserve"> serão destacados os campos e não será registrado</w:t>
      </w:r>
      <w:del w:id="31" w:author="Alexandre Lima" w:date="2016-06-27T10:10:00Z">
        <w:r w:rsidRPr="006B6E3A" w:rsidDel="003310C0">
          <w:rPr>
            <w:sz w:val="24"/>
          </w:rPr>
          <w:delText xml:space="preserve">, </w:delText>
        </w:r>
      </w:del>
      <w:ins w:id="32" w:author="Alexandre Lima" w:date="2016-06-27T10:10:00Z">
        <w:r w:rsidR="003310C0">
          <w:rPr>
            <w:sz w:val="24"/>
          </w:rPr>
          <w:t>.</w:t>
        </w:r>
        <w:r w:rsidR="003310C0" w:rsidRPr="006B6E3A">
          <w:rPr>
            <w:sz w:val="24"/>
          </w:rPr>
          <w:t xml:space="preserve"> </w:t>
        </w:r>
      </w:ins>
      <w:del w:id="33" w:author="Alexandre Lima" w:date="2016-06-27T10:10:00Z">
        <w:r w:rsidRPr="006B6E3A" w:rsidDel="003310C0">
          <w:rPr>
            <w:sz w:val="24"/>
          </w:rPr>
          <w:delText xml:space="preserve">se </w:delText>
        </w:r>
      </w:del>
      <w:ins w:id="34" w:author="Alexandre Lima" w:date="2016-06-27T10:10:00Z">
        <w:r w:rsidR="003310C0">
          <w:rPr>
            <w:sz w:val="24"/>
          </w:rPr>
          <w:t>S</w:t>
        </w:r>
        <w:r w:rsidR="003310C0" w:rsidRPr="006B6E3A">
          <w:rPr>
            <w:sz w:val="24"/>
          </w:rPr>
          <w:t xml:space="preserve">e </w:t>
        </w:r>
      </w:ins>
      <w:r w:rsidRPr="006B6E3A">
        <w:rPr>
          <w:sz w:val="24"/>
        </w:rPr>
        <w:t>houver algum erro no registro será mostrada</w:t>
      </w:r>
      <w:r>
        <w:rPr>
          <w:sz w:val="24"/>
        </w:rPr>
        <w:t xml:space="preserve"> </w:t>
      </w:r>
      <w:r w:rsidRPr="006B6E3A">
        <w:rPr>
          <w:sz w:val="24"/>
        </w:rPr>
        <w:t>uma mensagem de erro para o administrador.</w:t>
      </w:r>
    </w:p>
    <w:p w14:paraId="63DD2644" w14:textId="0333974C" w:rsid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commentRangeStart w:id="35"/>
      <w:r>
        <w:rPr>
          <w:b/>
          <w:sz w:val="24"/>
        </w:rPr>
        <w:t>VERIFICAR HISTÓRICO POR COMPRADOR</w:t>
      </w:r>
      <w:commentRangeEnd w:id="35"/>
      <w:r w:rsidR="007A13D4">
        <w:rPr>
          <w:rStyle w:val="Refdecomentrio"/>
        </w:rPr>
        <w:commentReference w:id="35"/>
      </w:r>
      <w:r>
        <w:rPr>
          <w:b/>
          <w:sz w:val="24"/>
        </w:rPr>
        <w:t xml:space="preserve">: </w:t>
      </w:r>
      <w:r>
        <w:rPr>
          <w:sz w:val="24"/>
        </w:rPr>
        <w:t xml:space="preserve">O usuário, já autenticado como administrador, </w:t>
      </w:r>
      <w:r w:rsidRPr="006B6E3A">
        <w:rPr>
          <w:sz w:val="24"/>
        </w:rPr>
        <w:t xml:space="preserve">acessa a opção de "Compradores" </w:t>
      </w:r>
      <w:ins w:id="36" w:author="Alexandre Lima" w:date="2016-06-27T10:11:00Z">
        <w:r w:rsidR="007A13D4">
          <w:rPr>
            <w:sz w:val="24"/>
          </w:rPr>
          <w:t xml:space="preserve">e o sistema </w:t>
        </w:r>
      </w:ins>
      <w:r w:rsidRPr="006B6E3A">
        <w:rPr>
          <w:sz w:val="24"/>
        </w:rPr>
        <w:t>mostra uma lista de compradores</w:t>
      </w:r>
      <w:del w:id="37" w:author="Alexandre Lima" w:date="2016-06-27T10:12:00Z">
        <w:r w:rsidRPr="006B6E3A" w:rsidDel="007A13D4">
          <w:rPr>
            <w:sz w:val="24"/>
          </w:rPr>
          <w:delText xml:space="preserve">, </w:delText>
        </w:r>
      </w:del>
      <w:ins w:id="38" w:author="Alexandre Lima" w:date="2016-06-27T10:12:00Z">
        <w:r w:rsidR="007A13D4">
          <w:rPr>
            <w:sz w:val="24"/>
          </w:rPr>
          <w:t>.</w:t>
        </w:r>
        <w:r w:rsidR="007A13D4" w:rsidRPr="006B6E3A">
          <w:rPr>
            <w:sz w:val="24"/>
          </w:rPr>
          <w:t xml:space="preserve"> </w:t>
        </w:r>
      </w:ins>
      <w:del w:id="39" w:author="Alexandre Lima" w:date="2016-06-27T10:12:00Z">
        <w:r w:rsidRPr="006B6E3A" w:rsidDel="007A13D4">
          <w:rPr>
            <w:sz w:val="24"/>
          </w:rPr>
          <w:delText xml:space="preserve">clicando </w:delText>
        </w:r>
      </w:del>
      <w:ins w:id="40" w:author="Alexandre Lima" w:date="2016-06-27T10:12:00Z">
        <w:r w:rsidR="007A13D4">
          <w:rPr>
            <w:sz w:val="24"/>
          </w:rPr>
          <w:t>C</w:t>
        </w:r>
        <w:r w:rsidR="007A13D4" w:rsidRPr="006B6E3A">
          <w:rPr>
            <w:sz w:val="24"/>
          </w:rPr>
          <w:t xml:space="preserve">licando </w:t>
        </w:r>
      </w:ins>
      <w:r w:rsidRPr="006B6E3A">
        <w:rPr>
          <w:sz w:val="24"/>
        </w:rPr>
        <w:t>no comprador</w:t>
      </w:r>
      <w:ins w:id="41" w:author="Alexandre Lima" w:date="2016-06-27T10:12:00Z">
        <w:r w:rsidR="007A13D4">
          <w:rPr>
            <w:sz w:val="24"/>
          </w:rPr>
          <w:t>,</w:t>
        </w:r>
      </w:ins>
      <w:r w:rsidRPr="006B6E3A">
        <w:rPr>
          <w:sz w:val="24"/>
        </w:rPr>
        <w:t xml:space="preserve"> serão exibidas todas as atividades dele: compras, </w:t>
      </w:r>
      <w:commentRangeStart w:id="42"/>
      <w:r w:rsidRPr="006B6E3A">
        <w:rPr>
          <w:sz w:val="24"/>
        </w:rPr>
        <w:t xml:space="preserve">reservas </w:t>
      </w:r>
      <w:commentRangeEnd w:id="42"/>
      <w:r w:rsidR="007A13D4">
        <w:rPr>
          <w:rStyle w:val="Refdecomentrio"/>
        </w:rPr>
        <w:commentReference w:id="42"/>
      </w:r>
      <w:r w:rsidRPr="006B6E3A">
        <w:rPr>
          <w:sz w:val="24"/>
        </w:rPr>
        <w:t>e mensagem.</w:t>
      </w:r>
    </w:p>
    <w:p w14:paraId="3611EAD4" w14:textId="77777777" w:rsidR="006B6E3A" w:rsidRP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CRUD COMPRADOR:</w:t>
      </w:r>
      <w:r>
        <w:rPr>
          <w:sz w:val="24"/>
        </w:rPr>
        <w:t xml:space="preserve"> </w:t>
      </w:r>
      <w:commentRangeStart w:id="43"/>
      <w:r>
        <w:rPr>
          <w:sz w:val="24"/>
        </w:rPr>
        <w:t xml:space="preserve">O usuário, já autenticado </w:t>
      </w:r>
      <w:r w:rsidRPr="006B6E3A">
        <w:rPr>
          <w:sz w:val="24"/>
        </w:rPr>
        <w:t>como administrador</w:t>
      </w:r>
      <w:r>
        <w:rPr>
          <w:sz w:val="24"/>
        </w:rPr>
        <w:t xml:space="preserve">, </w:t>
      </w:r>
      <w:r w:rsidRPr="006B6E3A">
        <w:rPr>
          <w:sz w:val="24"/>
        </w:rPr>
        <w:t xml:space="preserve">acessa a opção de "Editar Compradores" onde o </w:t>
      </w:r>
      <w:r>
        <w:rPr>
          <w:sz w:val="24"/>
        </w:rPr>
        <w:t>administrador</w:t>
      </w:r>
      <w:r w:rsidRPr="006B6E3A">
        <w:rPr>
          <w:sz w:val="24"/>
        </w:rPr>
        <w:t xml:space="preserve"> pode </w:t>
      </w:r>
      <w:r>
        <w:rPr>
          <w:sz w:val="24"/>
        </w:rPr>
        <w:t>remover</w:t>
      </w:r>
      <w:r w:rsidRPr="006B6E3A">
        <w:rPr>
          <w:sz w:val="24"/>
        </w:rPr>
        <w:t xml:space="preserve"> usuários indesejados</w:t>
      </w:r>
      <w:commentRangeEnd w:id="43"/>
      <w:r w:rsidR="00E52A15">
        <w:rPr>
          <w:rStyle w:val="Refdecomentrio"/>
        </w:rPr>
        <w:commentReference w:id="43"/>
      </w:r>
    </w:p>
    <w:p w14:paraId="686A8A13" w14:textId="0665ABB8" w:rsidR="002F411A" w:rsidRPr="00AB566B" w:rsidRDefault="00511B7E" w:rsidP="002F411A">
      <w:pPr>
        <w:jc w:val="both"/>
        <w:rPr>
          <w:rFonts w:asciiTheme="majorHAnsi" w:hAnsiTheme="majorHAnsi"/>
          <w:b/>
          <w:sz w:val="24"/>
        </w:rPr>
      </w:pPr>
      <w:ins w:id="44" w:author="Leon Andrade Siqueira" w:date="2016-10-05T11:14:00Z">
        <w:r>
          <w:rPr>
            <w:rFonts w:cs="Arial"/>
            <w:b/>
            <w:noProof/>
            <w:sz w:val="24"/>
            <w:szCs w:val="24"/>
            <w:lang w:eastAsia="pt-BR"/>
          </w:rPr>
          <w:lastRenderedPageBreak/>
          <w:drawing>
            <wp:inline distT="0" distB="0" distL="0" distR="0" wp14:anchorId="05795849" wp14:editId="7221A270">
              <wp:extent cx="5400040" cy="8322310"/>
              <wp:effectExtent l="0" t="0" r="0" b="254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UML_CASOS_DE_USO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8322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2F411A" w:rsidRPr="00AB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andre Lima" w:date="2016-06-27T09:29:00Z" w:initials="AL">
    <w:p w14:paraId="6115C90F" w14:textId="77777777" w:rsidR="001D4B05" w:rsidRDefault="001D4B05">
      <w:pPr>
        <w:pStyle w:val="Textodecomentrio"/>
      </w:pPr>
      <w:r>
        <w:rPr>
          <w:rStyle w:val="Refdecomentrio"/>
        </w:rPr>
        <w:annotationRef/>
      </w:r>
      <w:r w:rsidR="00CF15F9" w:rsidRPr="00CF15F9">
        <w:t>Todos os casos de uso estão sem a seção de pré-condições e pós-condições, mas alguns apresentam estas informações ao longo da narrativa. Apresentar as pré-condições e pós-condições em suas respectivas seções em cada caso de uso.</w:t>
      </w:r>
    </w:p>
  </w:comment>
  <w:comment w:id="1" w:author="Alexandre Lima" w:date="2016-06-27T09:42:00Z" w:initials="AL">
    <w:p w14:paraId="1BCF3A3D" w14:textId="77777777" w:rsidR="00CF15F9" w:rsidRDefault="00CF15F9">
      <w:pPr>
        <w:pStyle w:val="Textodecomentrio"/>
      </w:pPr>
      <w:r>
        <w:rPr>
          <w:rStyle w:val="Refdecomentrio"/>
        </w:rPr>
        <w:annotationRef/>
      </w:r>
      <w:r>
        <w:t xml:space="preserve">Adicionar caso de uso de acesso ao </w:t>
      </w:r>
      <w:proofErr w:type="spellStart"/>
      <w:r>
        <w:t>dashboard</w:t>
      </w:r>
      <w:proofErr w:type="spellEnd"/>
      <w:r>
        <w:t>.</w:t>
      </w:r>
    </w:p>
  </w:comment>
  <w:comment w:id="2" w:author="Alexandre Lima" w:date="2016-06-27T10:00:00Z" w:initials="AL">
    <w:p w14:paraId="015DB026" w14:textId="2F3C7ABF" w:rsidR="009C0032" w:rsidRDefault="009C003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 xml:space="preserve">Falta especificar o caso de uso </w:t>
      </w:r>
      <w:proofErr w:type="spellStart"/>
      <w:r>
        <w:rPr>
          <w:rStyle w:val="Refdecomentrio"/>
        </w:rPr>
        <w:t>Rankear</w:t>
      </w:r>
      <w:proofErr w:type="spellEnd"/>
      <w:r>
        <w:rPr>
          <w:rStyle w:val="Refdecomentrio"/>
        </w:rPr>
        <w:t xml:space="preserve"> Produto.</w:t>
      </w:r>
    </w:p>
  </w:comment>
  <w:comment w:id="3" w:author="Alexandre Lima" w:date="2016-06-27T10:09:00Z" w:initials="AL">
    <w:p w14:paraId="53B3410D" w14:textId="671903BD" w:rsidR="003310C0" w:rsidRDefault="003310C0">
      <w:pPr>
        <w:pStyle w:val="Textodecomentrio"/>
      </w:pPr>
      <w:r>
        <w:rPr>
          <w:rStyle w:val="Refdecomentrio"/>
        </w:rPr>
        <w:annotationRef/>
      </w:r>
      <w:r>
        <w:t>Falta caso de uso para o usuário navegar pelas categorias de produtos.</w:t>
      </w:r>
    </w:p>
  </w:comment>
  <w:comment w:id="11" w:author="Alexandre Lima" w:date="2016-06-27T09:33:00Z" w:initials="AL">
    <w:p w14:paraId="77F9FE50" w14:textId="38E645A9" w:rsidR="001D4B05" w:rsidRDefault="001D4B05">
      <w:pPr>
        <w:pStyle w:val="Textodecomentrio"/>
      </w:pPr>
      <w:r>
        <w:rPr>
          <w:rStyle w:val="Refdecomentrio"/>
        </w:rPr>
        <w:annotationRef/>
      </w:r>
      <w:r>
        <w:t>Usar o formato expandido neste caso de uso. A narrativa deve tratar das situações em que a entrega em domicílio não é possível.</w:t>
      </w:r>
      <w:r w:rsidR="00771AE6">
        <w:t xml:space="preserve"> Também deve ser produzido um diagrama de atividades para este caso de uso.</w:t>
      </w:r>
    </w:p>
  </w:comment>
  <w:comment w:id="12" w:author="Alexandre Lima" w:date="2016-06-27T09:51:00Z" w:initials="AL">
    <w:p w14:paraId="4C9E4031" w14:textId="77777777" w:rsidR="00591BC9" w:rsidRDefault="00591BC9">
      <w:pPr>
        <w:pStyle w:val="Textodecomentrio"/>
      </w:pPr>
      <w:r>
        <w:rPr>
          <w:rStyle w:val="Refdecomentrio"/>
        </w:rPr>
        <w:annotationRef/>
      </w:r>
      <w:r>
        <w:t xml:space="preserve">Este caso de uso não está presente no diagrama de casos de uso com outro nome: </w:t>
      </w:r>
      <w:proofErr w:type="spellStart"/>
      <w:r>
        <w:t>Rankear</w:t>
      </w:r>
      <w:proofErr w:type="spellEnd"/>
      <w:r>
        <w:t xml:space="preserve"> Serviço.</w:t>
      </w:r>
    </w:p>
  </w:comment>
  <w:comment w:id="13" w:author="Alexandre Lima" w:date="2016-06-27T09:48:00Z" w:initials="AL">
    <w:p w14:paraId="6E117ED3" w14:textId="77777777" w:rsidR="00591BC9" w:rsidRDefault="00591BC9">
      <w:pPr>
        <w:pStyle w:val="Textodecomentrio"/>
      </w:pPr>
      <w:r>
        <w:rPr>
          <w:rStyle w:val="Refdecomentrio"/>
        </w:rPr>
        <w:annotationRef/>
      </w:r>
      <w:r>
        <w:t>Este caso de uso não está presente no diagrama de casos de uso.</w:t>
      </w:r>
    </w:p>
  </w:comment>
  <w:comment w:id="18" w:author="Alexandre Lima" w:date="2016-06-27T09:56:00Z" w:initials="AL">
    <w:p w14:paraId="3730A516" w14:textId="73F827A4" w:rsidR="009C0032" w:rsidRDefault="009C0032">
      <w:pPr>
        <w:pStyle w:val="Textodecomentrio"/>
      </w:pPr>
      <w:r>
        <w:rPr>
          <w:rStyle w:val="Refdecomentrio"/>
        </w:rPr>
        <w:annotationRef/>
      </w:r>
      <w:r>
        <w:t>Remover. Dá a impressão de que este será o único status possível.</w:t>
      </w:r>
    </w:p>
  </w:comment>
  <w:comment w:id="19" w:author="Alexandre Lima" w:date="2016-06-27T09:57:00Z" w:initials="AL">
    <w:p w14:paraId="027472F8" w14:textId="1EF419F5" w:rsidR="009C0032" w:rsidRDefault="009C0032">
      <w:pPr>
        <w:pStyle w:val="Textodecomentrio"/>
      </w:pPr>
      <w:r>
        <w:rPr>
          <w:rStyle w:val="Refdecomentrio"/>
        </w:rPr>
        <w:annotationRef/>
      </w:r>
      <w:r>
        <w:t>Este caso de uso não está presente no diagrama de casos de uso.</w:t>
      </w:r>
    </w:p>
  </w:comment>
  <w:comment w:id="28" w:author="Alexandre Lima" w:date="2016-06-27T10:03:00Z" w:initials="AL">
    <w:p w14:paraId="4AF0780A" w14:textId="357D5F20" w:rsidR="00882EA6" w:rsidRDefault="00882EA6">
      <w:pPr>
        <w:pStyle w:val="Textodecomentrio"/>
      </w:pPr>
      <w:r>
        <w:rPr>
          <w:rStyle w:val="Refdecomentrio"/>
        </w:rPr>
        <w:annotationRef/>
      </w:r>
      <w:r>
        <w:t>Este será o único status possível após o status inicial? A compra não pode ser cancelada?</w:t>
      </w:r>
    </w:p>
  </w:comment>
  <w:comment w:id="35" w:author="Alexandre Lima" w:date="2016-06-27T10:13:00Z" w:initials="AL">
    <w:p w14:paraId="6049E6E2" w14:textId="4A9484AF" w:rsidR="007A13D4" w:rsidRDefault="007A13D4">
      <w:pPr>
        <w:pStyle w:val="Textodecomentrio"/>
      </w:pPr>
      <w:r>
        <w:rPr>
          <w:rStyle w:val="Refdecomentrio"/>
        </w:rPr>
        <w:annotationRef/>
      </w:r>
      <w:r>
        <w:t>Este caso de uso está com outro nome no diagrama de casos de uso.</w:t>
      </w:r>
    </w:p>
  </w:comment>
  <w:comment w:id="42" w:author="Alexandre Lima" w:date="2016-06-27T10:12:00Z" w:initials="AL">
    <w:p w14:paraId="6D40009E" w14:textId="0736E709" w:rsidR="007A13D4" w:rsidRDefault="007A13D4">
      <w:pPr>
        <w:pStyle w:val="Textodecomentrio"/>
      </w:pPr>
      <w:r>
        <w:rPr>
          <w:rStyle w:val="Refdecomentrio"/>
        </w:rPr>
        <w:annotationRef/>
      </w:r>
      <w:r>
        <w:t>O que é uma reserva? Este conceito não foi abordado anteriormente.</w:t>
      </w:r>
    </w:p>
  </w:comment>
  <w:comment w:id="43" w:author="Alexandre Lima" w:date="2016-06-27T10:14:00Z" w:initials="AL">
    <w:p w14:paraId="1863C110" w14:textId="322FBFB8" w:rsidR="00E52A15" w:rsidRDefault="00E52A15">
      <w:pPr>
        <w:pStyle w:val="Textodecomentrio"/>
      </w:pPr>
      <w:r>
        <w:rPr>
          <w:rStyle w:val="Refdecomentrio"/>
        </w:rPr>
        <w:annotationRef/>
      </w:r>
      <w:r>
        <w:t>Somente remover? E como novos vendedores são adicionados?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15C90F" w15:done="0"/>
  <w15:commentEx w15:paraId="1BCF3A3D" w15:done="0"/>
  <w15:commentEx w15:paraId="015DB026" w15:done="0"/>
  <w15:commentEx w15:paraId="53B3410D" w15:done="0"/>
  <w15:commentEx w15:paraId="77F9FE50" w15:done="0"/>
  <w15:commentEx w15:paraId="4C9E4031" w15:done="0"/>
  <w15:commentEx w15:paraId="6E117ED3" w15:done="0"/>
  <w15:commentEx w15:paraId="3730A516" w15:done="0"/>
  <w15:commentEx w15:paraId="027472F8" w15:done="0"/>
  <w15:commentEx w15:paraId="4AF0780A" w15:done="0"/>
  <w15:commentEx w15:paraId="6049E6E2" w15:done="0"/>
  <w15:commentEx w15:paraId="6D40009E" w15:done="0"/>
  <w15:commentEx w15:paraId="1863C1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538F2"/>
    <w:multiLevelType w:val="hybridMultilevel"/>
    <w:tmpl w:val="C6123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028C"/>
    <w:multiLevelType w:val="hybridMultilevel"/>
    <w:tmpl w:val="71706324"/>
    <w:lvl w:ilvl="0" w:tplc="BDFC2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E373A"/>
    <w:multiLevelType w:val="hybridMultilevel"/>
    <w:tmpl w:val="D8D88772"/>
    <w:lvl w:ilvl="0" w:tplc="BDFC2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re Lima">
    <w15:presenceInfo w15:providerId="Windows Live" w15:userId="eb4404923163ff26"/>
  </w15:person>
  <w15:person w15:author="Leon Andrade Siqueira">
    <w15:presenceInfo w15:providerId="AD" w15:userId="S-1-5-21-234021336-877152602-3426630572-148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6B"/>
    <w:rsid w:val="00000149"/>
    <w:rsid w:val="001D4B05"/>
    <w:rsid w:val="002F411A"/>
    <w:rsid w:val="003310C0"/>
    <w:rsid w:val="00397E21"/>
    <w:rsid w:val="00511B7E"/>
    <w:rsid w:val="00591BC9"/>
    <w:rsid w:val="006B6E3A"/>
    <w:rsid w:val="00771AE6"/>
    <w:rsid w:val="007A13D4"/>
    <w:rsid w:val="00882EA6"/>
    <w:rsid w:val="009C0032"/>
    <w:rsid w:val="00A805F9"/>
    <w:rsid w:val="00AB566B"/>
    <w:rsid w:val="00CF15F9"/>
    <w:rsid w:val="00E52A15"/>
    <w:rsid w:val="00E928B6"/>
    <w:rsid w:val="00F5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773B"/>
  <w15:chartTrackingRefBased/>
  <w15:docId w15:val="{2A423BB5-97F4-400D-B348-82B0C0BA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11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D4B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B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B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B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B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1049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Macêdo Oliveira</dc:creator>
  <cp:keywords/>
  <dc:description/>
  <cp:lastModifiedBy>Leon Andrade Siqueira</cp:lastModifiedBy>
  <cp:revision>3</cp:revision>
  <dcterms:created xsi:type="dcterms:W3CDTF">2016-10-05T14:13:00Z</dcterms:created>
  <dcterms:modified xsi:type="dcterms:W3CDTF">2016-10-05T14:16:00Z</dcterms:modified>
</cp:coreProperties>
</file>